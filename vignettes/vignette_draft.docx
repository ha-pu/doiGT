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58A08" w14:textId="2B709457" w:rsidR="00F81DB3" w:rsidRPr="00DE3381" w:rsidRDefault="00835453" w:rsidP="0040192A">
      <w:pPr>
        <w:pStyle w:val="berschrift1"/>
      </w:pPr>
      <w:r w:rsidRPr="00DE3381">
        <w:t>globaltrends</w:t>
      </w:r>
    </w:p>
    <w:p w14:paraId="44D6A6D5" w14:textId="57E117C7" w:rsidR="008129A0" w:rsidRPr="00DE3381" w:rsidRDefault="008129A0" w:rsidP="00B35BAB">
      <w:pPr>
        <w:pStyle w:val="Untertitel"/>
        <w:rPr>
          <w:lang w:val="en-US"/>
        </w:rPr>
      </w:pPr>
      <w:r w:rsidRPr="00DE3381">
        <w:rPr>
          <w:lang w:val="en-US"/>
        </w:rPr>
        <w:t xml:space="preserve">Download and measure global trends through Google </w:t>
      </w:r>
      <w:r w:rsidR="003F1955" w:rsidRPr="00DE3381">
        <w:rPr>
          <w:lang w:val="en-US"/>
        </w:rPr>
        <w:t>search</w:t>
      </w:r>
      <w:r w:rsidR="003F1955">
        <w:rPr>
          <w:lang w:val="en-US"/>
        </w:rPr>
        <w:t xml:space="preserve"> volumes</w:t>
      </w:r>
    </w:p>
    <w:p w14:paraId="408D1246" w14:textId="567FAEB9" w:rsidR="00C71F24" w:rsidRPr="00DE3381" w:rsidRDefault="00C71F24" w:rsidP="003F1955">
      <w:pPr>
        <w:rPr>
          <w:lang w:val="en-US"/>
        </w:rPr>
      </w:pPr>
      <w:r w:rsidRPr="00DE3381">
        <w:rPr>
          <w:lang w:val="en-US"/>
        </w:rPr>
        <w:t xml:space="preserve">Google offers public access to global search volumes </w:t>
      </w:r>
      <w:r w:rsidR="003F1955">
        <w:rPr>
          <w:lang w:val="en-US"/>
        </w:rPr>
        <w:t>from</w:t>
      </w:r>
      <w:r w:rsidR="003F1955" w:rsidRPr="00DE3381">
        <w:rPr>
          <w:lang w:val="en-US"/>
        </w:rPr>
        <w:t xml:space="preserve"> </w:t>
      </w:r>
      <w:r w:rsidRPr="00DE3381">
        <w:rPr>
          <w:lang w:val="en-US"/>
        </w:rPr>
        <w:t xml:space="preserve">its search engine through the [Google Trends portal](http://www.google.com/trends). Users select keywords for which they want to obtain search </w:t>
      </w:r>
      <w:r w:rsidR="00156F97" w:rsidRPr="00DE3381">
        <w:rPr>
          <w:lang w:val="en-US"/>
        </w:rPr>
        <w:t>volumes</w:t>
      </w:r>
      <w:r w:rsidRPr="00DE3381">
        <w:rPr>
          <w:lang w:val="en-US"/>
        </w:rPr>
        <w:t xml:space="preserve"> and </w:t>
      </w:r>
      <w:r w:rsidR="00CF695C" w:rsidRPr="00DE3381">
        <w:rPr>
          <w:lang w:val="en-US"/>
        </w:rPr>
        <w:t xml:space="preserve">specify </w:t>
      </w:r>
      <w:r w:rsidRPr="00DE3381">
        <w:rPr>
          <w:lang w:val="en-US"/>
        </w:rPr>
        <w:t>the time</w:t>
      </w:r>
      <w:r w:rsidR="003F1955">
        <w:rPr>
          <w:lang w:val="en-US"/>
        </w:rPr>
        <w:t xml:space="preserve"> period </w:t>
      </w:r>
      <w:r w:rsidRPr="00DE3381">
        <w:rPr>
          <w:lang w:val="en-US"/>
        </w:rPr>
        <w:t>and location (global, country, state, community) of interest. For these combinations of keywords, period</w:t>
      </w:r>
      <w:r w:rsidR="003F1955">
        <w:rPr>
          <w:lang w:val="en-US"/>
        </w:rPr>
        <w:t>s</w:t>
      </w:r>
      <w:r w:rsidRPr="00DE3381">
        <w:rPr>
          <w:lang w:val="en-US"/>
        </w:rPr>
        <w:t>, and location</w:t>
      </w:r>
      <w:r w:rsidR="003F1955">
        <w:rPr>
          <w:lang w:val="en-US"/>
        </w:rPr>
        <w:t>s</w:t>
      </w:r>
      <w:r w:rsidRPr="00DE3381">
        <w:rPr>
          <w:lang w:val="en-US"/>
        </w:rPr>
        <w:t xml:space="preserve"> Google Trends </w:t>
      </w:r>
      <w:r w:rsidR="00156F97" w:rsidRPr="00DE3381">
        <w:rPr>
          <w:lang w:val="en-US"/>
        </w:rPr>
        <w:t>provides search volumes</w:t>
      </w:r>
      <w:r w:rsidRPr="00DE3381">
        <w:rPr>
          <w:lang w:val="en-US"/>
        </w:rPr>
        <w:t xml:space="preserve"> that indicate the number of search queries submitted to the Google search engine. The `globaltrends` package downloads these </w:t>
      </w:r>
      <w:r w:rsidR="00156F97" w:rsidRPr="00DE3381">
        <w:rPr>
          <w:lang w:val="en-US"/>
        </w:rPr>
        <w:t>search volumes from</w:t>
      </w:r>
      <w:r w:rsidRPr="00DE3381">
        <w:rPr>
          <w:lang w:val="en-US"/>
        </w:rPr>
        <w:t xml:space="preserve"> Google Trends and uses them to measure and analyze the distribution of search </w:t>
      </w:r>
      <w:r w:rsidR="003F1955">
        <w:rPr>
          <w:lang w:val="en-US"/>
        </w:rPr>
        <w:t>scores</w:t>
      </w:r>
      <w:r w:rsidR="003F1955" w:rsidRPr="00DE3381">
        <w:rPr>
          <w:lang w:val="en-US"/>
        </w:rPr>
        <w:t xml:space="preserve"> </w:t>
      </w:r>
      <w:r w:rsidRPr="00DE3381">
        <w:rPr>
          <w:lang w:val="en-US"/>
        </w:rPr>
        <w:t xml:space="preserve">across or within </w:t>
      </w:r>
      <w:r w:rsidR="00156F97" w:rsidRPr="00DE3381">
        <w:rPr>
          <w:lang w:val="en-US"/>
        </w:rPr>
        <w:t>locations</w:t>
      </w:r>
      <w:r w:rsidRPr="00DE3381">
        <w:rPr>
          <w:lang w:val="en-US"/>
        </w:rPr>
        <w:t xml:space="preserve">. </w:t>
      </w:r>
      <w:r w:rsidR="003F1955" w:rsidRPr="003F1955">
        <w:rPr>
          <w:lang w:val="en-US"/>
        </w:rPr>
        <w:t>The package allows researchers and analysts to use these</w:t>
      </w:r>
      <w:r w:rsidR="003F1955">
        <w:rPr>
          <w:lang w:val="en-US"/>
        </w:rPr>
        <w:t xml:space="preserve"> </w:t>
      </w:r>
      <w:r w:rsidR="003F1955" w:rsidRPr="003F1955">
        <w:rPr>
          <w:lang w:val="en-US"/>
        </w:rPr>
        <w:t>search scores to investigate global trends based on patterns within these</w:t>
      </w:r>
      <w:r w:rsidR="003F1955">
        <w:rPr>
          <w:lang w:val="en-US"/>
        </w:rPr>
        <w:t xml:space="preserve"> </w:t>
      </w:r>
      <w:r w:rsidR="003F1955" w:rsidRPr="003F1955">
        <w:rPr>
          <w:lang w:val="en-US"/>
        </w:rPr>
        <w:t>scores. This offers insights such as degree of internationalization of</w:t>
      </w:r>
      <w:r w:rsidR="003F1955">
        <w:rPr>
          <w:lang w:val="en-US"/>
        </w:rPr>
        <w:t xml:space="preserve"> </w:t>
      </w:r>
      <w:r w:rsidR="003F1955" w:rsidRPr="003F1955">
        <w:rPr>
          <w:lang w:val="en-US"/>
        </w:rPr>
        <w:t>firms and organizations or dissemination of political, social, or</w:t>
      </w:r>
      <w:r w:rsidR="003F1955">
        <w:rPr>
          <w:lang w:val="en-US"/>
        </w:rPr>
        <w:t xml:space="preserve"> </w:t>
      </w:r>
      <w:r w:rsidR="003F1955" w:rsidRPr="003F1955">
        <w:rPr>
          <w:lang w:val="en-US"/>
        </w:rPr>
        <w:t>technological trends across the globe or within single countries.</w:t>
      </w:r>
      <w:r w:rsidRPr="00DE3381">
        <w:rPr>
          <w:lang w:val="en-US"/>
        </w:rPr>
        <w:t xml:space="preserve">  </w:t>
      </w:r>
    </w:p>
    <w:p w14:paraId="5F1B22AD" w14:textId="5B6F9174" w:rsidR="00894A57" w:rsidRPr="00DE3381" w:rsidRDefault="00894A57" w:rsidP="00C71F24">
      <w:pPr>
        <w:rPr>
          <w:lang w:val="en-US"/>
        </w:rPr>
      </w:pPr>
    </w:p>
    <w:p w14:paraId="622BF245" w14:textId="0B7A3E66" w:rsidR="00CF695C" w:rsidRPr="00DE3381" w:rsidRDefault="00C72ED8" w:rsidP="00C71F24">
      <w:pPr>
        <w:rPr>
          <w:lang w:val="en-US"/>
        </w:rPr>
      </w:pPr>
      <w:r w:rsidRPr="00DE3381">
        <w:rPr>
          <w:lang w:val="en-US"/>
        </w:rPr>
        <w:t xml:space="preserve">With the help of the `globaltrends` package, researches and analysts can compute and investigate three measures </w:t>
      </w:r>
      <w:r w:rsidR="003F1955">
        <w:rPr>
          <w:lang w:val="en-US"/>
        </w:rPr>
        <w:t xml:space="preserve">based </w:t>
      </w:r>
      <w:r w:rsidRPr="00DE3381">
        <w:rPr>
          <w:lang w:val="en-US"/>
        </w:rPr>
        <w:t>on Google search</w:t>
      </w:r>
      <w:r w:rsidR="003F1955">
        <w:rPr>
          <w:lang w:val="en-US"/>
        </w:rPr>
        <w:t xml:space="preserve"> volum</w:t>
      </w:r>
      <w:r w:rsidRPr="00DE3381">
        <w:rPr>
          <w:lang w:val="en-US"/>
        </w:rPr>
        <w:t xml:space="preserve">es for objects of interest. Local search </w:t>
      </w:r>
      <w:r w:rsidR="003F1955">
        <w:rPr>
          <w:lang w:val="en-US"/>
        </w:rPr>
        <w:t>scores</w:t>
      </w:r>
      <w:r w:rsidR="003F1955" w:rsidRPr="00DE3381">
        <w:rPr>
          <w:lang w:val="en-US"/>
        </w:rPr>
        <w:t xml:space="preserve"> </w:t>
      </w:r>
      <w:r w:rsidRPr="00DE3381">
        <w:rPr>
          <w:lang w:val="en-US"/>
        </w:rPr>
        <w:t xml:space="preserve">provide insights into the local relevance of objects and the exposure of these objects to the respective locations. Global search scores track the worldwide relevance of objects </w:t>
      </w:r>
      <w:r w:rsidR="00DA28CA">
        <w:rPr>
          <w:lang w:val="en-US"/>
        </w:rPr>
        <w:t xml:space="preserve">of interest </w:t>
      </w:r>
      <w:r w:rsidRPr="00DE3381">
        <w:rPr>
          <w:lang w:val="en-US"/>
        </w:rPr>
        <w:t xml:space="preserve">and approximate their volume of internationalization. The across-country distribution of search scores relates to the degree of internationalization of </w:t>
      </w:r>
      <w:r w:rsidR="00DA28CA">
        <w:rPr>
          <w:lang w:val="en-US"/>
        </w:rPr>
        <w:t xml:space="preserve">these </w:t>
      </w:r>
      <w:r w:rsidRPr="00DE3381">
        <w:rPr>
          <w:lang w:val="en-US"/>
        </w:rPr>
        <w:t>objects of interest.</w:t>
      </w:r>
    </w:p>
    <w:p w14:paraId="008E635E" w14:textId="74D91D16" w:rsidR="00835453" w:rsidRPr="00E10AFF" w:rsidRDefault="00835453" w:rsidP="00E10AFF">
      <w:pPr>
        <w:pStyle w:val="berschrift1"/>
      </w:pPr>
      <w:r w:rsidRPr="00E10AFF">
        <w:t>Google Trends as a measure of internationalization</w:t>
      </w:r>
    </w:p>
    <w:p w14:paraId="638F3196" w14:textId="52E1041A" w:rsidR="0010054A" w:rsidRPr="00DE3381" w:rsidRDefault="0010054A" w:rsidP="00D75006">
      <w:pPr>
        <w:rPr>
          <w:lang w:val="en-US"/>
        </w:rPr>
      </w:pPr>
      <w:r w:rsidRPr="00DE3381">
        <w:rPr>
          <w:lang w:val="en-US"/>
        </w:rPr>
        <w:t>The `globaltrends` packag</w:t>
      </w:r>
      <w:r w:rsidRPr="00E228EE">
        <w:rPr>
          <w:lang w:val="en-US"/>
        </w:rPr>
        <w:t>e</w:t>
      </w:r>
      <w:r w:rsidRPr="00DE3381">
        <w:rPr>
          <w:lang w:val="en-US"/>
        </w:rPr>
        <w:t xml:space="preserve"> computes two conceptually distinct measures of internationalization capturing </w:t>
      </w:r>
      <w:r w:rsidR="00D75006" w:rsidRPr="00DE3381">
        <w:rPr>
          <w:lang w:val="en-US"/>
        </w:rPr>
        <w:t>*</w:t>
      </w:r>
      <w:r w:rsidRPr="00DE3381">
        <w:rPr>
          <w:lang w:val="en-US"/>
        </w:rPr>
        <w:t>*</w:t>
      </w:r>
      <w:r w:rsidRPr="00E10AFF">
        <w:rPr>
          <w:lang w:val="en-US"/>
        </w:rPr>
        <w:t>volume of internationalization</w:t>
      </w:r>
      <w:r w:rsidRPr="00DE3381">
        <w:rPr>
          <w:lang w:val="en-US"/>
        </w:rPr>
        <w:t>*</w:t>
      </w:r>
      <w:r w:rsidR="00D75006" w:rsidRPr="00DE3381">
        <w:rPr>
          <w:lang w:val="en-US"/>
        </w:rPr>
        <w:t>*</w:t>
      </w:r>
      <w:r w:rsidRPr="00E228EE">
        <w:rPr>
          <w:i/>
          <w:lang w:val="en-US"/>
        </w:rPr>
        <w:t xml:space="preserve"> </w:t>
      </w:r>
      <w:r w:rsidRPr="00DE3381">
        <w:rPr>
          <w:lang w:val="en-US"/>
        </w:rPr>
        <w:t>(</w:t>
      </w:r>
      <w:r w:rsidR="00D75006" w:rsidRPr="00DE3381">
        <w:rPr>
          <w:lang w:val="en-US"/>
        </w:rPr>
        <w:t>*</w:t>
      </w:r>
      <w:r w:rsidRPr="00DE3381">
        <w:rPr>
          <w:lang w:val="en-US"/>
        </w:rPr>
        <w:t>*</w:t>
      </w:r>
      <w:r w:rsidRPr="00E10AFF">
        <w:rPr>
          <w:lang w:val="en-US"/>
        </w:rPr>
        <w:t>VOI</w:t>
      </w:r>
      <w:r w:rsidR="00D75006" w:rsidRPr="00DE3381">
        <w:rPr>
          <w:lang w:val="en-US"/>
        </w:rPr>
        <w:t>*</w:t>
      </w:r>
      <w:r w:rsidRPr="00DE3381">
        <w:rPr>
          <w:lang w:val="en-US"/>
        </w:rPr>
        <w:t>*</w:t>
      </w:r>
      <w:r w:rsidRPr="00E228EE">
        <w:rPr>
          <w:lang w:val="en-US"/>
        </w:rPr>
        <w:t xml:space="preserve">) and </w:t>
      </w:r>
      <w:r w:rsidR="00D75006" w:rsidRPr="00DE3381">
        <w:rPr>
          <w:lang w:val="en-US"/>
        </w:rPr>
        <w:t>*</w:t>
      </w:r>
      <w:r w:rsidRPr="00DE3381">
        <w:rPr>
          <w:lang w:val="en-US"/>
        </w:rPr>
        <w:t>*</w:t>
      </w:r>
      <w:r w:rsidRPr="00E10AFF">
        <w:rPr>
          <w:lang w:val="en-US"/>
        </w:rPr>
        <w:t>degree of internationalization</w:t>
      </w:r>
      <w:r w:rsidRPr="00DE3381">
        <w:rPr>
          <w:lang w:val="en-US"/>
        </w:rPr>
        <w:t>*</w:t>
      </w:r>
      <w:r w:rsidR="00D75006" w:rsidRPr="00DE3381">
        <w:rPr>
          <w:lang w:val="en-US"/>
        </w:rPr>
        <w:t>*</w:t>
      </w:r>
      <w:r w:rsidRPr="00E10AFF">
        <w:rPr>
          <w:lang w:val="en-US"/>
        </w:rPr>
        <w:t xml:space="preserve"> </w:t>
      </w:r>
      <w:r w:rsidRPr="00DE3381">
        <w:rPr>
          <w:lang w:val="en-US"/>
        </w:rPr>
        <w:t>(*</w:t>
      </w:r>
      <w:r w:rsidR="00D75006" w:rsidRPr="00E228EE">
        <w:rPr>
          <w:lang w:val="en-US"/>
        </w:rPr>
        <w:t>*</w:t>
      </w:r>
      <w:r w:rsidRPr="00E10AFF">
        <w:rPr>
          <w:lang w:val="en-US"/>
        </w:rPr>
        <w:t>DOI</w:t>
      </w:r>
      <w:r w:rsidR="00D75006" w:rsidRPr="00DE3381">
        <w:rPr>
          <w:lang w:val="en-US"/>
        </w:rPr>
        <w:t>*</w:t>
      </w:r>
      <w:r w:rsidRPr="00DE3381">
        <w:rPr>
          <w:lang w:val="en-US"/>
        </w:rPr>
        <w:t>*)</w:t>
      </w:r>
      <w:r w:rsidRPr="00E228EE">
        <w:rPr>
          <w:lang w:val="en-US"/>
        </w:rPr>
        <w:t xml:space="preserve">. We do so </w:t>
      </w:r>
      <w:r w:rsidRPr="00DE3381">
        <w:rPr>
          <w:lang w:val="en-US"/>
        </w:rPr>
        <w:t>since absolute search volume</w:t>
      </w:r>
      <w:r w:rsidR="00D75006" w:rsidRPr="00DE3381">
        <w:rPr>
          <w:lang w:val="en-US"/>
        </w:rPr>
        <w:t>s</w:t>
      </w:r>
      <w:r w:rsidRPr="00DE3381">
        <w:rPr>
          <w:lang w:val="en-US"/>
        </w:rPr>
        <w:t xml:space="preserve"> </w:t>
      </w:r>
      <w:r w:rsidR="00AB7F0C">
        <w:rPr>
          <w:lang w:val="en-US"/>
        </w:rPr>
        <w:t>are</w:t>
      </w:r>
      <w:r w:rsidR="00AB7F0C" w:rsidRPr="00DE3381">
        <w:rPr>
          <w:lang w:val="en-US"/>
        </w:rPr>
        <w:t xml:space="preserve"> </w:t>
      </w:r>
      <w:r w:rsidRPr="00DE3381">
        <w:rPr>
          <w:lang w:val="en-US"/>
        </w:rPr>
        <w:t xml:space="preserve">conceptually different from </w:t>
      </w:r>
      <w:r w:rsidR="00AB7F0C">
        <w:rPr>
          <w:lang w:val="en-US"/>
        </w:rPr>
        <w:t>their</w:t>
      </w:r>
      <w:r w:rsidR="00AB7F0C" w:rsidRPr="00DE3381">
        <w:rPr>
          <w:lang w:val="en-US"/>
        </w:rPr>
        <w:t xml:space="preserve"> </w:t>
      </w:r>
      <w:r w:rsidRPr="00DE3381">
        <w:rPr>
          <w:lang w:val="en-US"/>
        </w:rPr>
        <w:t>international distribution</w:t>
      </w:r>
      <w:r w:rsidR="00AB7F0C">
        <w:rPr>
          <w:lang w:val="en-US"/>
        </w:rPr>
        <w:t>s</w:t>
      </w:r>
      <w:r w:rsidRPr="00DE3381">
        <w:rPr>
          <w:lang w:val="en-US"/>
        </w:rPr>
        <w:t xml:space="preserve">. In the figure below, we illustrate this differentiation and analyze the internationalization of </w:t>
      </w:r>
      <w:r w:rsidR="00D75006" w:rsidRPr="00DE3381">
        <w:rPr>
          <w:lang w:val="en-US"/>
        </w:rPr>
        <w:t xml:space="preserve">the *fidget spinner* toy, </w:t>
      </w:r>
      <w:r w:rsidRPr="00DE3381">
        <w:rPr>
          <w:lang w:val="en-US"/>
        </w:rPr>
        <w:t>a product with a very distinctive, fad-li</w:t>
      </w:r>
      <w:r w:rsidR="00D75006" w:rsidRPr="00DE3381">
        <w:rPr>
          <w:lang w:val="en-US"/>
        </w:rPr>
        <w:t>ke internationalization history</w:t>
      </w:r>
      <w:r w:rsidRPr="00DE3381">
        <w:rPr>
          <w:lang w:val="en-US"/>
        </w:rPr>
        <w:t xml:space="preserve">. The </w:t>
      </w:r>
      <w:r w:rsidR="00D75006" w:rsidRPr="00DE3381">
        <w:rPr>
          <w:lang w:val="en-US"/>
        </w:rPr>
        <w:t>*</w:t>
      </w:r>
      <w:r w:rsidRPr="00DE3381">
        <w:rPr>
          <w:lang w:val="en-US"/>
        </w:rPr>
        <w:t>fidget spinner</w:t>
      </w:r>
      <w:r w:rsidR="00D75006" w:rsidRPr="00DE3381">
        <w:rPr>
          <w:lang w:val="en-US"/>
        </w:rPr>
        <w:t>*</w:t>
      </w:r>
      <w:r w:rsidRPr="00DE3381">
        <w:rPr>
          <w:lang w:val="en-US"/>
        </w:rPr>
        <w:t xml:space="preserve"> was invented and commercialized in late 2016 and became the world’s most sold toy within only two months of commercialization. After 2017, interest in the </w:t>
      </w:r>
      <w:r w:rsidR="00D75006" w:rsidRPr="00DE3381">
        <w:rPr>
          <w:lang w:val="en-US"/>
        </w:rPr>
        <w:t>*</w:t>
      </w:r>
      <w:r w:rsidRPr="00DE3381">
        <w:rPr>
          <w:lang w:val="en-US"/>
        </w:rPr>
        <w:t>fidget spinner</w:t>
      </w:r>
      <w:r w:rsidR="00D75006" w:rsidRPr="00DE3381">
        <w:rPr>
          <w:lang w:val="en-US"/>
        </w:rPr>
        <w:t>*</w:t>
      </w:r>
      <w:r w:rsidRPr="00DE3381">
        <w:rPr>
          <w:lang w:val="en-US"/>
        </w:rPr>
        <w:t xml:space="preserve"> somewhat resided, but remained highly globalized. In other words, </w:t>
      </w:r>
      <w:r w:rsidRPr="00DE3381">
        <w:rPr>
          <w:lang w:val="en-US"/>
        </w:rPr>
        <w:lastRenderedPageBreak/>
        <w:t xml:space="preserve">the </w:t>
      </w:r>
      <w:r w:rsidR="00D75006" w:rsidRPr="00DE3381">
        <w:rPr>
          <w:lang w:val="en-US"/>
        </w:rPr>
        <w:t>*</w:t>
      </w:r>
      <w:r w:rsidRPr="00DE3381">
        <w:rPr>
          <w:lang w:val="en-US"/>
        </w:rPr>
        <w:t>fidget spinner</w:t>
      </w:r>
      <w:r w:rsidR="00D75006" w:rsidRPr="00DE3381">
        <w:rPr>
          <w:lang w:val="en-US"/>
        </w:rPr>
        <w:t>*</w:t>
      </w:r>
      <w:r w:rsidRPr="00DE3381">
        <w:rPr>
          <w:lang w:val="en-US"/>
        </w:rPr>
        <w:t xml:space="preserve"> internationalized at a very fast pace and interest in the product is still evenly distributed across the globe, but this interest remains at a much lower overall volume. By creating two separate measures, we can capture both global search volumes as wells as the distribution of </w:t>
      </w:r>
      <w:r w:rsidR="00AB7F0C">
        <w:rPr>
          <w:lang w:val="en-US"/>
        </w:rPr>
        <w:t xml:space="preserve">these </w:t>
      </w:r>
      <w:r w:rsidRPr="00DE3381">
        <w:rPr>
          <w:lang w:val="en-US"/>
        </w:rPr>
        <w:t>search volumes across the globe, allowing for more fine-grained analysis and interaction between these distinguishable concepts of</w:t>
      </w:r>
      <w:r w:rsidR="00D75006" w:rsidRPr="00DE3381">
        <w:rPr>
          <w:lang w:val="en-US"/>
        </w:rPr>
        <w:t xml:space="preserve"> </w:t>
      </w:r>
      <w:r w:rsidRPr="00DE3381">
        <w:rPr>
          <w:lang w:val="en-US"/>
        </w:rPr>
        <w:t>internationalization.</w:t>
      </w:r>
    </w:p>
    <w:p w14:paraId="3C7A8108" w14:textId="3C3EFECA" w:rsidR="0010054A" w:rsidRPr="00DE3381" w:rsidRDefault="0010054A" w:rsidP="0010054A">
      <w:pPr>
        <w:rPr>
          <w:lang w:val="en-US"/>
        </w:rPr>
      </w:pPr>
      <w:r w:rsidRPr="003B639F">
        <w:rPr>
          <w:lang w:val="en-US"/>
        </w:rPr>
        <w:t xml:space="preserve">[XXXXX </w:t>
      </w:r>
      <w:r w:rsidR="00837CBA">
        <w:rPr>
          <w:lang w:val="en-US"/>
        </w:rPr>
        <w:t>plot001</w:t>
      </w:r>
      <w:r w:rsidRPr="003B639F">
        <w:rPr>
          <w:lang w:val="en-US"/>
        </w:rPr>
        <w:t xml:space="preserve"> XXXXX]</w:t>
      </w:r>
    </w:p>
    <w:p w14:paraId="4A7ECD9E" w14:textId="09E5F182" w:rsidR="0010054A" w:rsidRPr="00DE3381" w:rsidRDefault="00D75006" w:rsidP="0010054A">
      <w:pPr>
        <w:rPr>
          <w:lang w:val="en-US"/>
        </w:rPr>
      </w:pPr>
      <w:r w:rsidRPr="00DE3381">
        <w:rPr>
          <w:lang w:val="en-US"/>
        </w:rPr>
        <w:t>In the `globaltrends` package, we provide</w:t>
      </w:r>
      <w:r w:rsidR="0010054A" w:rsidRPr="00DE3381">
        <w:rPr>
          <w:lang w:val="en-US"/>
        </w:rPr>
        <w:t xml:space="preserve"> a tailor-made operationalization of internationalization that </w:t>
      </w:r>
      <w:r w:rsidR="00DA28CA">
        <w:rPr>
          <w:lang w:val="en-US"/>
        </w:rPr>
        <w:t xml:space="preserve">relies on the global recognition of objects of interest. This complements traditional approaches in international business research that </w:t>
      </w:r>
      <w:r w:rsidR="0010054A" w:rsidRPr="00DE3381">
        <w:rPr>
          <w:lang w:val="en-US"/>
        </w:rPr>
        <w:t xml:space="preserve">approximate the configuration of </w:t>
      </w:r>
      <w:r w:rsidR="00DA28CA">
        <w:rPr>
          <w:lang w:val="en-US"/>
        </w:rPr>
        <w:t>a</w:t>
      </w:r>
      <w:r w:rsidR="00DA28CA" w:rsidRPr="00DE3381">
        <w:rPr>
          <w:lang w:val="en-US"/>
        </w:rPr>
        <w:t xml:space="preserve"> </w:t>
      </w:r>
      <w:r w:rsidR="0010054A" w:rsidRPr="00DE3381">
        <w:rPr>
          <w:lang w:val="en-US"/>
        </w:rPr>
        <w:t>firm’s international operations</w:t>
      </w:r>
      <w:r w:rsidR="00DA28CA">
        <w:rPr>
          <w:lang w:val="en-US"/>
        </w:rPr>
        <w:t>.</w:t>
      </w:r>
      <w:r w:rsidR="0010054A" w:rsidRPr="00DE3381">
        <w:rPr>
          <w:lang w:val="en-US"/>
        </w:rPr>
        <w:t xml:space="preserve"> Our package allows users to download time series of Google search volumes from 2004 onwards. Because Google Trends organizes its data output as single-country keyword batches, the package uses batched downloads. Within these batches, Google Trends normalizes search volumes to values between 0 and 100. We devise a mapping algorithm to transform Google Trends output to a more general data structure. For each country, </w:t>
      </w:r>
      <w:r w:rsidR="00AB7F0C">
        <w:rPr>
          <w:lang w:val="en-US"/>
        </w:rPr>
        <w:t>`globaltrends`</w:t>
      </w:r>
      <w:r w:rsidR="0010054A" w:rsidRPr="00DE3381">
        <w:rPr>
          <w:lang w:val="en-US"/>
        </w:rPr>
        <w:t xml:space="preserve"> download</w:t>
      </w:r>
      <w:r w:rsidR="00AB7F0C">
        <w:rPr>
          <w:lang w:val="en-US"/>
        </w:rPr>
        <w:t>s</w:t>
      </w:r>
      <w:r w:rsidR="0010054A" w:rsidRPr="00DE3381">
        <w:rPr>
          <w:lang w:val="en-US"/>
        </w:rPr>
        <w:t xml:space="preserve"> a set of </w:t>
      </w:r>
      <w:r w:rsidR="004D69E2">
        <w:rPr>
          <w:lang w:val="en-US"/>
        </w:rPr>
        <w:t>control</w:t>
      </w:r>
      <w:r w:rsidR="004D69E2" w:rsidRPr="00DE3381">
        <w:rPr>
          <w:lang w:val="en-US"/>
        </w:rPr>
        <w:t xml:space="preserve"> </w:t>
      </w:r>
      <w:r w:rsidR="0010054A" w:rsidRPr="00DE3381">
        <w:rPr>
          <w:lang w:val="en-US"/>
        </w:rPr>
        <w:t xml:space="preserve">keywords that captures “standard” search volumes in the country. </w:t>
      </w:r>
      <w:r w:rsidR="00AB7F0C">
        <w:rPr>
          <w:lang w:val="en-US"/>
        </w:rPr>
        <w:t xml:space="preserve">Then, the package </w:t>
      </w:r>
      <w:r w:rsidR="0010054A" w:rsidRPr="00DE3381">
        <w:rPr>
          <w:lang w:val="en-US"/>
        </w:rPr>
        <w:t>download</w:t>
      </w:r>
      <w:r w:rsidR="00AB7F0C">
        <w:rPr>
          <w:lang w:val="en-US"/>
        </w:rPr>
        <w:t>s</w:t>
      </w:r>
      <w:r w:rsidR="0010054A" w:rsidRPr="00DE3381">
        <w:rPr>
          <w:lang w:val="en-US"/>
        </w:rPr>
        <w:t xml:space="preserve"> batches of company names, including synonyms and alternative spellings, for each country. </w:t>
      </w:r>
      <w:r w:rsidR="00AB7F0C">
        <w:rPr>
          <w:lang w:val="en-US"/>
        </w:rPr>
        <w:t>W</w:t>
      </w:r>
      <w:r w:rsidR="0010054A" w:rsidRPr="00DE3381">
        <w:rPr>
          <w:lang w:val="en-US"/>
        </w:rPr>
        <w:t xml:space="preserve">e follow </w:t>
      </w:r>
      <w:r w:rsidRPr="00DE3381">
        <w:rPr>
          <w:lang w:val="en-US"/>
        </w:rPr>
        <w:t xml:space="preserve">Castelnuovo and Tran (2017) </w:t>
      </w:r>
      <w:r w:rsidR="0010054A" w:rsidRPr="00DE3381">
        <w:rPr>
          <w:lang w:val="en-US"/>
        </w:rPr>
        <w:t xml:space="preserve">to </w:t>
      </w:r>
      <w:r w:rsidR="00AB7F0C">
        <w:rPr>
          <w:lang w:val="en-US"/>
        </w:rPr>
        <w:t xml:space="preserve">implement a </w:t>
      </w:r>
      <w:r w:rsidR="0010054A" w:rsidRPr="00DE3381">
        <w:rPr>
          <w:lang w:val="en-US"/>
        </w:rPr>
        <w:t>map</w:t>
      </w:r>
      <w:r w:rsidR="00AB7F0C">
        <w:rPr>
          <w:lang w:val="en-US"/>
        </w:rPr>
        <w:t>ping of</w:t>
      </w:r>
      <w:r w:rsidR="0010054A" w:rsidRPr="00DE3381">
        <w:rPr>
          <w:lang w:val="en-US"/>
        </w:rPr>
        <w:t xml:space="preserve"> search volumes for firms to search volumes for </w:t>
      </w:r>
      <w:r w:rsidR="004D69E2">
        <w:rPr>
          <w:lang w:val="en-US"/>
        </w:rPr>
        <w:t>control</w:t>
      </w:r>
      <w:r w:rsidR="004D69E2" w:rsidRPr="00DE3381">
        <w:rPr>
          <w:lang w:val="en-US"/>
        </w:rPr>
        <w:t xml:space="preserve"> </w:t>
      </w:r>
      <w:r w:rsidR="0010054A" w:rsidRPr="00DE3381">
        <w:rPr>
          <w:lang w:val="en-US"/>
        </w:rPr>
        <w:t xml:space="preserve">keywords in each country. </w:t>
      </w:r>
      <w:r w:rsidR="00AB7F0C">
        <w:rPr>
          <w:lang w:val="en-US"/>
        </w:rPr>
        <w:t>The package</w:t>
      </w:r>
      <w:r w:rsidR="00AB7F0C" w:rsidRPr="00DE3381">
        <w:rPr>
          <w:lang w:val="en-US"/>
        </w:rPr>
        <w:t xml:space="preserve"> </w:t>
      </w:r>
      <w:r w:rsidR="0010054A" w:rsidRPr="00DE3381">
        <w:rPr>
          <w:lang w:val="en-US"/>
        </w:rPr>
        <w:t>then use</w:t>
      </w:r>
      <w:r w:rsidR="00AB7F0C">
        <w:rPr>
          <w:lang w:val="en-US"/>
        </w:rPr>
        <w:t>s</w:t>
      </w:r>
      <w:r w:rsidR="0010054A" w:rsidRPr="00DE3381">
        <w:rPr>
          <w:lang w:val="en-US"/>
        </w:rPr>
        <w:t xml:space="preserve"> these time series to compute search scores as the ratio between search volumes for</w:t>
      </w:r>
      <w:r w:rsidRPr="00DE3381">
        <w:rPr>
          <w:lang w:val="en-US"/>
        </w:rPr>
        <w:t xml:space="preserve"> </w:t>
      </w:r>
      <w:r w:rsidR="00EF66EE" w:rsidRPr="00DE3381">
        <w:rPr>
          <w:lang w:val="en-US"/>
        </w:rPr>
        <w:t>a</w:t>
      </w:r>
      <w:r w:rsidR="0010054A" w:rsidRPr="00DE3381">
        <w:rPr>
          <w:lang w:val="en-US"/>
        </w:rPr>
        <w:t xml:space="preserve"> firm in comparison to search volumes for </w:t>
      </w:r>
      <w:r w:rsidR="004D69E2">
        <w:rPr>
          <w:lang w:val="en-US"/>
        </w:rPr>
        <w:t>control</w:t>
      </w:r>
      <w:r w:rsidR="004D69E2" w:rsidRPr="00DE3381">
        <w:rPr>
          <w:lang w:val="en-US"/>
        </w:rPr>
        <w:t xml:space="preserve"> </w:t>
      </w:r>
      <w:r w:rsidR="0010054A" w:rsidRPr="00DE3381">
        <w:rPr>
          <w:lang w:val="en-US"/>
        </w:rPr>
        <w:t xml:space="preserve">keywords </w:t>
      </w:r>
      <w:r w:rsidRPr="00DE3381">
        <w:rPr>
          <w:lang w:val="en-US"/>
        </w:rPr>
        <w:t>in each country.</w:t>
      </w:r>
      <w:r w:rsidR="00215A97">
        <w:rPr>
          <w:lang w:val="en-US"/>
        </w:rPr>
        <w:t xml:space="preserve"> We offer a detailed outline of this approach in the [Appendix](#appendix).</w:t>
      </w:r>
      <w:r w:rsidRPr="00DE3381">
        <w:rPr>
          <w:lang w:val="en-US"/>
        </w:rPr>
        <w:t xml:space="preserve">  </w:t>
      </w:r>
    </w:p>
    <w:p w14:paraId="1A209A98" w14:textId="77777777" w:rsidR="00D75006" w:rsidRPr="00E10AFF" w:rsidRDefault="00D75006" w:rsidP="0010054A">
      <w:pPr>
        <w:rPr>
          <w:rFonts w:eastAsiaTheme="minorEastAsia"/>
          <w:lang w:val="en-US"/>
        </w:rPr>
      </w:pPr>
    </w:p>
    <w:p w14:paraId="6F4D4CD9" w14:textId="668E3CC3" w:rsidR="0010054A" w:rsidRPr="00E10AFF" w:rsidRDefault="00D75006" w:rsidP="0010054A">
      <w:pPr>
        <w:rPr>
          <w:rFonts w:eastAsiaTheme="minorEastAsia"/>
          <w:lang w:val="en-US"/>
        </w:rPr>
      </w:pPr>
      <w:r w:rsidRPr="00DE3381">
        <w:rPr>
          <w:lang w:val="en-US"/>
        </w:rPr>
        <w:t>S</w:t>
      </w:r>
      <w:r w:rsidR="0010054A" w:rsidRPr="00DE3381">
        <w:rPr>
          <w:lang w:val="en-US"/>
        </w:rPr>
        <w:t>earch score</w:t>
      </w:r>
      <w:r w:rsidR="0010054A" w:rsidRPr="00E228EE">
        <w:rPr>
          <w:lang w:val="en-US"/>
        </w:rPr>
        <w:t>s</w:t>
      </w:r>
      <w:r w:rsidR="0010054A" w:rsidRPr="00DE3381">
        <w:rPr>
          <w:lang w:val="en-US"/>
        </w:rPr>
        <w:t xml:space="preserve"> </w:t>
      </w:r>
      <w:r w:rsidRPr="00DE3381">
        <w:rPr>
          <w:lang w:val="en-US"/>
        </w:rPr>
        <w:t xml:space="preserve">are interpretable </w:t>
      </w:r>
      <w:r w:rsidR="0010054A" w:rsidRPr="00DE3381">
        <w:rPr>
          <w:lang w:val="en-US"/>
        </w:rPr>
        <w:t xml:space="preserve">as the proportion of search volumes for </w:t>
      </w:r>
      <w:r w:rsidRPr="00DE3381">
        <w:rPr>
          <w:lang w:val="en-US"/>
        </w:rPr>
        <w:t>a</w:t>
      </w:r>
      <w:r w:rsidR="00740983">
        <w:rPr>
          <w:lang w:val="en-US"/>
        </w:rPr>
        <w:t>n object of interest</w:t>
      </w:r>
      <w:r w:rsidRPr="00DE3381">
        <w:rPr>
          <w:lang w:val="en-US"/>
        </w:rPr>
        <w:t xml:space="preserve"> </w:t>
      </w:r>
      <w:r w:rsidR="0010054A" w:rsidRPr="00DE3381">
        <w:rPr>
          <w:lang w:val="en-US"/>
        </w:rPr>
        <w:t xml:space="preserve">compared to search volumes for </w:t>
      </w:r>
      <w:r w:rsidR="004D69E2">
        <w:rPr>
          <w:lang w:val="en-US"/>
        </w:rPr>
        <w:t>control</w:t>
      </w:r>
      <w:r w:rsidR="004D69E2" w:rsidRPr="00DE3381">
        <w:rPr>
          <w:lang w:val="en-US"/>
        </w:rPr>
        <w:t xml:space="preserve"> </w:t>
      </w:r>
      <w:r w:rsidR="0010054A" w:rsidRPr="00DE3381">
        <w:rPr>
          <w:lang w:val="en-US"/>
        </w:rPr>
        <w:t xml:space="preserve">keywords within </w:t>
      </w:r>
      <w:r w:rsidRPr="00DE3381">
        <w:rPr>
          <w:lang w:val="en-US"/>
        </w:rPr>
        <w:t>a country</w:t>
      </w:r>
      <w:r w:rsidR="0010054A" w:rsidRPr="00DE3381">
        <w:rPr>
          <w:lang w:val="en-US"/>
        </w:rPr>
        <w:t xml:space="preserve">. </w:t>
      </w:r>
      <w:bookmarkStart w:id="0" w:name="_Hlk51915078"/>
      <w:r w:rsidR="0010054A" w:rsidRPr="00DE3381">
        <w:rPr>
          <w:lang w:val="en-US"/>
        </w:rPr>
        <w:t xml:space="preserve">Search scores therefore allow comparison across </w:t>
      </w:r>
      <w:r w:rsidR="00740983">
        <w:rPr>
          <w:lang w:val="en-US"/>
        </w:rPr>
        <w:t xml:space="preserve">different types of objects </w:t>
      </w:r>
      <w:r w:rsidR="005E755D" w:rsidRPr="00DE3381">
        <w:rPr>
          <w:lang w:val="en-US"/>
        </w:rPr>
        <w:t>(e.g.</w:t>
      </w:r>
      <w:r w:rsidR="000506F6">
        <w:rPr>
          <w:lang w:val="en-US"/>
        </w:rPr>
        <w:t>,</w:t>
      </w:r>
      <w:r w:rsidR="005E755D" w:rsidRPr="00DE3381">
        <w:rPr>
          <w:lang w:val="en-US"/>
        </w:rPr>
        <w:t xml:space="preserve"> firms, persons, </w:t>
      </w:r>
      <w:r w:rsidR="005E755D">
        <w:rPr>
          <w:lang w:val="en-US"/>
        </w:rPr>
        <w:t>products</w:t>
      </w:r>
      <w:r w:rsidR="005E755D" w:rsidRPr="00DE3381">
        <w:rPr>
          <w:lang w:val="en-US"/>
        </w:rPr>
        <w:t>…)</w:t>
      </w:r>
      <w:r w:rsidR="0010054A" w:rsidRPr="00DE3381">
        <w:rPr>
          <w:lang w:val="en-US"/>
        </w:rPr>
        <w:t xml:space="preserve">, </w:t>
      </w:r>
      <w:r w:rsidR="00CE4621">
        <w:rPr>
          <w:lang w:val="en-US"/>
        </w:rPr>
        <w:t>time periods</w:t>
      </w:r>
      <w:r w:rsidR="0010054A" w:rsidRPr="00DE3381">
        <w:rPr>
          <w:lang w:val="en-US"/>
        </w:rPr>
        <w:t xml:space="preserve">, and countries and provide insights into the local relevance of </w:t>
      </w:r>
      <w:r w:rsidR="00740983">
        <w:rPr>
          <w:lang w:val="en-US"/>
        </w:rPr>
        <w:t>objects</w:t>
      </w:r>
      <w:r w:rsidR="00740983" w:rsidRPr="00DE3381">
        <w:rPr>
          <w:lang w:val="en-US"/>
        </w:rPr>
        <w:t xml:space="preserve"> </w:t>
      </w:r>
      <w:r w:rsidR="0010054A" w:rsidRPr="00DE3381">
        <w:rPr>
          <w:lang w:val="en-US"/>
        </w:rPr>
        <w:t>and the</w:t>
      </w:r>
      <w:r w:rsidR="00740983">
        <w:rPr>
          <w:lang w:val="en-US"/>
        </w:rPr>
        <w:t>ir</w:t>
      </w:r>
      <w:r w:rsidR="0010054A" w:rsidRPr="00DE3381">
        <w:rPr>
          <w:lang w:val="en-US"/>
        </w:rPr>
        <w:t xml:space="preserve"> exposure to the respective countries.</w:t>
      </w:r>
      <w:bookmarkEnd w:id="0"/>
    </w:p>
    <w:p w14:paraId="038A253C" w14:textId="719A7DC7" w:rsidR="0010054A" w:rsidRPr="00E10AFF" w:rsidRDefault="0010054A" w:rsidP="00E10AFF">
      <w:pPr>
        <w:pStyle w:val="berschrift2"/>
        <w:rPr>
          <w:lang w:val="en-US"/>
        </w:rPr>
      </w:pPr>
      <w:r w:rsidRPr="00E10AFF">
        <w:rPr>
          <w:lang w:val="en-US"/>
        </w:rPr>
        <w:lastRenderedPageBreak/>
        <w:t xml:space="preserve">Volume of </w:t>
      </w:r>
      <w:r w:rsidR="00835453" w:rsidRPr="00E10AFF">
        <w:rPr>
          <w:lang w:val="en-US"/>
        </w:rPr>
        <w:t>i</w:t>
      </w:r>
      <w:r w:rsidRPr="00E10AFF">
        <w:rPr>
          <w:lang w:val="en-US"/>
        </w:rPr>
        <w:t>nternationalization (VOI)</w:t>
      </w:r>
    </w:p>
    <w:p w14:paraId="65C320C6" w14:textId="19AD2421" w:rsidR="0010054A" w:rsidRPr="00DE3381" w:rsidRDefault="0010054A" w:rsidP="0010054A">
      <w:pPr>
        <w:rPr>
          <w:lang w:val="en-US"/>
        </w:rPr>
      </w:pPr>
      <w:r w:rsidRPr="00DE3381">
        <w:rPr>
          <w:lang w:val="en-US"/>
        </w:rPr>
        <w:t xml:space="preserve">Country search scores focus on search volumes for </w:t>
      </w:r>
      <w:r w:rsidR="00AF7A9D">
        <w:rPr>
          <w:lang w:val="en-US"/>
        </w:rPr>
        <w:t>objects</w:t>
      </w:r>
      <w:r w:rsidR="00AF7A9D" w:rsidRPr="00DE3381">
        <w:rPr>
          <w:lang w:val="en-US"/>
        </w:rPr>
        <w:t xml:space="preserve"> </w:t>
      </w:r>
      <w:r w:rsidRPr="00DE3381">
        <w:rPr>
          <w:lang w:val="en-US"/>
        </w:rPr>
        <w:t>in single countr</w:t>
      </w:r>
      <w:r w:rsidRPr="00E228EE">
        <w:rPr>
          <w:lang w:val="en-US"/>
        </w:rPr>
        <w:t>ies</w:t>
      </w:r>
      <w:r w:rsidRPr="00DE3381">
        <w:rPr>
          <w:lang w:val="en-US"/>
        </w:rPr>
        <w:t>. To compute a</w:t>
      </w:r>
      <w:r w:rsidR="00AF7A9D">
        <w:rPr>
          <w:lang w:val="en-US"/>
        </w:rPr>
        <w:t>n object</w:t>
      </w:r>
      <w:r w:rsidRPr="00DE3381">
        <w:rPr>
          <w:lang w:val="en-US"/>
        </w:rPr>
        <w:t xml:space="preserve">’s volume of internationalization, we focus on global search volumes instead of country search volumes. Using the same approach as outlined above, </w:t>
      </w:r>
      <w:r w:rsidR="00712168">
        <w:rPr>
          <w:lang w:val="en-US"/>
        </w:rPr>
        <w:t>`globaltrends`</w:t>
      </w:r>
      <w:r w:rsidR="00712168" w:rsidRPr="00DE3381">
        <w:rPr>
          <w:lang w:val="en-US"/>
        </w:rPr>
        <w:t xml:space="preserve"> </w:t>
      </w:r>
      <w:r w:rsidRPr="00DE3381">
        <w:rPr>
          <w:lang w:val="en-US"/>
        </w:rPr>
        <w:t>first download</w:t>
      </w:r>
      <w:r w:rsidR="00712168">
        <w:rPr>
          <w:lang w:val="en-US"/>
        </w:rPr>
        <w:t>s</w:t>
      </w:r>
      <w:r w:rsidRPr="00DE3381">
        <w:rPr>
          <w:lang w:val="en-US"/>
        </w:rPr>
        <w:t xml:space="preserve"> global search volumes for each </w:t>
      </w:r>
      <w:r w:rsidR="004D69E2">
        <w:rPr>
          <w:lang w:val="en-US"/>
        </w:rPr>
        <w:t>control</w:t>
      </w:r>
      <w:r w:rsidR="004D69E2" w:rsidRPr="00DE3381">
        <w:rPr>
          <w:lang w:val="en-US"/>
        </w:rPr>
        <w:t xml:space="preserve"> </w:t>
      </w:r>
      <w:r w:rsidRPr="00DE3381">
        <w:rPr>
          <w:lang w:val="en-US"/>
        </w:rPr>
        <w:t xml:space="preserve">keyword </w:t>
      </w:r>
      <w:r w:rsidR="002A00BA" w:rsidRPr="00DE3381">
        <w:rPr>
          <w:lang w:val="en-US"/>
        </w:rPr>
        <w:t>and firm</w:t>
      </w:r>
      <w:r w:rsidRPr="00DE3381">
        <w:rPr>
          <w:lang w:val="en-US"/>
        </w:rPr>
        <w:t xml:space="preserve">. Next, </w:t>
      </w:r>
      <w:r w:rsidR="00712168">
        <w:rPr>
          <w:lang w:val="en-US"/>
        </w:rPr>
        <w:t>the package runs the control-object mapping</w:t>
      </w:r>
      <w:r w:rsidRPr="00DE3381">
        <w:rPr>
          <w:lang w:val="en-US"/>
        </w:rPr>
        <w:t xml:space="preserve"> and compute</w:t>
      </w:r>
      <w:r w:rsidR="00712168">
        <w:rPr>
          <w:lang w:val="en-US"/>
        </w:rPr>
        <w:t>s</w:t>
      </w:r>
      <w:r w:rsidRPr="00DE3381">
        <w:rPr>
          <w:lang w:val="en-US"/>
        </w:rPr>
        <w:t xml:space="preserve"> global search scores as the ratio of global search volumes for </w:t>
      </w:r>
      <w:r w:rsidR="002A00BA" w:rsidRPr="00DE3381">
        <w:rPr>
          <w:lang w:val="en-US"/>
        </w:rPr>
        <w:t xml:space="preserve">each </w:t>
      </w:r>
      <w:r w:rsidR="00AF7A9D">
        <w:rPr>
          <w:lang w:val="en-US"/>
        </w:rPr>
        <w:t>object</w:t>
      </w:r>
      <w:r w:rsidR="00AF7A9D" w:rsidRPr="00DE3381">
        <w:rPr>
          <w:lang w:val="en-US"/>
        </w:rPr>
        <w:t xml:space="preserve"> </w:t>
      </w:r>
      <w:r w:rsidRPr="00DE3381">
        <w:rPr>
          <w:lang w:val="en-US"/>
        </w:rPr>
        <w:t xml:space="preserve">and global </w:t>
      </w:r>
      <w:r w:rsidR="004D69E2">
        <w:rPr>
          <w:lang w:val="en-US"/>
        </w:rPr>
        <w:t>control</w:t>
      </w:r>
      <w:r w:rsidR="004D69E2" w:rsidRPr="00DE3381">
        <w:rPr>
          <w:lang w:val="en-US"/>
        </w:rPr>
        <w:t xml:space="preserve"> </w:t>
      </w:r>
      <w:r w:rsidRPr="00DE3381">
        <w:rPr>
          <w:lang w:val="en-US"/>
        </w:rPr>
        <w:t>search volumes.</w:t>
      </w:r>
      <w:r w:rsidR="002A00BA" w:rsidRPr="00DE3381">
        <w:rPr>
          <w:lang w:val="en-US"/>
        </w:rPr>
        <w:t xml:space="preserve">  </w:t>
      </w:r>
    </w:p>
    <w:p w14:paraId="6908BC0A" w14:textId="77777777" w:rsidR="002A00BA" w:rsidRPr="00DE3381" w:rsidRDefault="002A00BA" w:rsidP="0010054A">
      <w:pPr>
        <w:rPr>
          <w:lang w:val="en-US"/>
        </w:rPr>
      </w:pPr>
    </w:p>
    <w:p w14:paraId="09CD2BB1" w14:textId="568D53CA" w:rsidR="0010054A" w:rsidRPr="00DE3381" w:rsidRDefault="0010054A" w:rsidP="0010054A">
      <w:pPr>
        <w:rPr>
          <w:lang w:val="en-US"/>
        </w:rPr>
      </w:pPr>
      <w:r w:rsidRPr="00DE3381">
        <w:rPr>
          <w:lang w:val="en-US"/>
        </w:rPr>
        <w:t xml:space="preserve">Like country search scores, we can interpret global search scores as the proportion of global search volumes for </w:t>
      </w:r>
      <w:r w:rsidR="00D876DC" w:rsidRPr="00DE3381">
        <w:rPr>
          <w:lang w:val="en-US"/>
        </w:rPr>
        <w:t>a</w:t>
      </w:r>
      <w:r w:rsidR="00E04A20">
        <w:rPr>
          <w:lang w:val="en-US"/>
        </w:rPr>
        <w:t>n object of interest</w:t>
      </w:r>
      <w:r w:rsidRPr="00DE3381">
        <w:rPr>
          <w:lang w:val="en-US"/>
        </w:rPr>
        <w:t xml:space="preserve"> compared to global search volumes for </w:t>
      </w:r>
      <w:r w:rsidR="004D69E2">
        <w:rPr>
          <w:lang w:val="en-US"/>
        </w:rPr>
        <w:t>control</w:t>
      </w:r>
      <w:r w:rsidR="004D69E2" w:rsidRPr="00DE3381">
        <w:rPr>
          <w:lang w:val="en-US"/>
        </w:rPr>
        <w:t xml:space="preserve"> </w:t>
      </w:r>
      <w:r w:rsidRPr="00DE3381">
        <w:rPr>
          <w:lang w:val="en-US"/>
        </w:rPr>
        <w:t xml:space="preserve">keywords. This allows researchers to track changes in global interest in </w:t>
      </w:r>
      <w:r w:rsidR="00E04A20">
        <w:rPr>
          <w:lang w:val="en-US"/>
        </w:rPr>
        <w:t>objects</w:t>
      </w:r>
      <w:r w:rsidR="00E04A20" w:rsidRPr="00DE3381">
        <w:rPr>
          <w:lang w:val="en-US"/>
        </w:rPr>
        <w:t xml:space="preserve"> </w:t>
      </w:r>
      <w:r w:rsidRPr="00DE3381">
        <w:rPr>
          <w:lang w:val="en-US"/>
        </w:rPr>
        <w:t>and highlights phases of fast or receding internationalization. Since the computation of country and global search scores follows the same procedures, the two measures have the same properties. This provides for a direct comparison between country search scores and volume of internationalization in</w:t>
      </w:r>
      <w:r w:rsidR="00D876DC" w:rsidRPr="00DE3381">
        <w:rPr>
          <w:lang w:val="en-US"/>
        </w:rPr>
        <w:t xml:space="preserve"> terms of global search scores.</w:t>
      </w:r>
    </w:p>
    <w:p w14:paraId="1F11DE06" w14:textId="2C26EE75" w:rsidR="0010054A" w:rsidRPr="00E10AFF" w:rsidRDefault="0010054A" w:rsidP="00E10AFF">
      <w:pPr>
        <w:pStyle w:val="berschrift2"/>
        <w:rPr>
          <w:i w:val="0"/>
          <w:lang w:val="en-US"/>
        </w:rPr>
      </w:pPr>
      <w:r w:rsidRPr="00E10AFF">
        <w:rPr>
          <w:lang w:val="en-US"/>
        </w:rPr>
        <w:t xml:space="preserve">Degree of </w:t>
      </w:r>
      <w:r w:rsidR="00835453" w:rsidRPr="00E10AFF">
        <w:rPr>
          <w:lang w:val="en-US"/>
        </w:rPr>
        <w:t>i</w:t>
      </w:r>
      <w:r w:rsidRPr="00E10AFF">
        <w:rPr>
          <w:lang w:val="en-US"/>
        </w:rPr>
        <w:t>nternationalization (DOI)</w:t>
      </w:r>
    </w:p>
    <w:p w14:paraId="49C4DDAE" w14:textId="33611C20" w:rsidR="0010054A" w:rsidRPr="00DE3381" w:rsidRDefault="0018747B">
      <w:pPr>
        <w:rPr>
          <w:lang w:val="en-US"/>
        </w:rPr>
      </w:pPr>
      <w:r w:rsidRPr="00DE3381">
        <w:rPr>
          <w:lang w:val="en-US"/>
        </w:rPr>
        <w:t>As the main meas</w:t>
      </w:r>
      <w:r w:rsidR="0010054A" w:rsidRPr="00DE3381">
        <w:rPr>
          <w:lang w:val="en-US"/>
        </w:rPr>
        <w:t xml:space="preserve">ure </w:t>
      </w:r>
      <w:r w:rsidRPr="00DE3381">
        <w:rPr>
          <w:lang w:val="en-US"/>
        </w:rPr>
        <w:t xml:space="preserve">for </w:t>
      </w:r>
      <w:r w:rsidR="0010054A" w:rsidRPr="00DE3381">
        <w:rPr>
          <w:lang w:val="en-US"/>
        </w:rPr>
        <w:t>degree of internationalization</w:t>
      </w:r>
      <w:r w:rsidRPr="00DE3381">
        <w:rPr>
          <w:lang w:val="en-US"/>
        </w:rPr>
        <w:t>, the `globaltrends` package</w:t>
      </w:r>
      <w:r w:rsidR="0010054A" w:rsidRPr="00DE3381">
        <w:rPr>
          <w:lang w:val="en-US"/>
        </w:rPr>
        <w:t xml:space="preserve"> </w:t>
      </w:r>
      <w:r w:rsidRPr="00DE3381">
        <w:rPr>
          <w:lang w:val="en-US"/>
        </w:rPr>
        <w:t>uses</w:t>
      </w:r>
      <w:r w:rsidR="0010054A" w:rsidRPr="00DE3381">
        <w:rPr>
          <w:lang w:val="en-US"/>
        </w:rPr>
        <w:t xml:space="preserve"> the global dispersion of country search scores. The more uniform the distribution of search scores across countries, the higher a</w:t>
      </w:r>
      <w:r w:rsidR="00E04A20">
        <w:rPr>
          <w:lang w:val="en-US"/>
        </w:rPr>
        <w:t>n object</w:t>
      </w:r>
      <w:r w:rsidR="0010054A" w:rsidRPr="00DE3381">
        <w:rPr>
          <w:lang w:val="en-US"/>
        </w:rPr>
        <w:t xml:space="preserve">’s degree of internationalization. When the distribution of country search scores is highly skewed, with high search scores in the </w:t>
      </w:r>
      <w:r w:rsidR="00E04A20">
        <w:rPr>
          <w:lang w:val="en-US"/>
        </w:rPr>
        <w:t>object</w:t>
      </w:r>
      <w:r w:rsidR="0010054A" w:rsidRPr="00DE3381">
        <w:rPr>
          <w:lang w:val="en-US"/>
        </w:rPr>
        <w:t xml:space="preserve">’s country </w:t>
      </w:r>
      <w:r w:rsidR="00E04A20">
        <w:rPr>
          <w:lang w:val="en-US"/>
        </w:rPr>
        <w:t xml:space="preserve">of origin </w:t>
      </w:r>
      <w:r w:rsidR="0010054A" w:rsidRPr="00DE3381">
        <w:rPr>
          <w:lang w:val="en-US"/>
        </w:rPr>
        <w:t xml:space="preserve">and low search scores in other countries, the </w:t>
      </w:r>
      <w:r w:rsidR="00E04A20">
        <w:rPr>
          <w:lang w:val="en-US"/>
        </w:rPr>
        <w:t>object</w:t>
      </w:r>
      <w:r w:rsidR="00E04A20" w:rsidRPr="00DE3381">
        <w:rPr>
          <w:lang w:val="en-US"/>
        </w:rPr>
        <w:t xml:space="preserve"> </w:t>
      </w:r>
      <w:r w:rsidR="0010054A" w:rsidRPr="00DE3381">
        <w:rPr>
          <w:lang w:val="en-US"/>
        </w:rPr>
        <w:t>has a low degree of internationalization. To compute a</w:t>
      </w:r>
      <w:r w:rsidR="00E04A20">
        <w:rPr>
          <w:lang w:val="en-US"/>
        </w:rPr>
        <w:t>n</w:t>
      </w:r>
      <w:r w:rsidR="0010054A" w:rsidRPr="00DE3381">
        <w:rPr>
          <w:lang w:val="en-US"/>
        </w:rPr>
        <w:t xml:space="preserve"> </w:t>
      </w:r>
      <w:r w:rsidR="00E04A20">
        <w:rPr>
          <w:lang w:val="en-US"/>
        </w:rPr>
        <w:t>object</w:t>
      </w:r>
      <w:r w:rsidR="00E04A20" w:rsidRPr="00DE3381">
        <w:rPr>
          <w:lang w:val="en-US"/>
        </w:rPr>
        <w:t xml:space="preserve">’s </w:t>
      </w:r>
      <w:r w:rsidR="0010054A" w:rsidRPr="00DE3381">
        <w:rPr>
          <w:lang w:val="en-US"/>
        </w:rPr>
        <w:t xml:space="preserve">degree of internationalization, </w:t>
      </w:r>
      <w:r w:rsidRPr="00DE3381">
        <w:rPr>
          <w:lang w:val="en-US"/>
        </w:rPr>
        <w:t xml:space="preserve">the packages by default uses </w:t>
      </w:r>
      <w:r w:rsidR="0010054A" w:rsidRPr="00DE3381">
        <w:rPr>
          <w:lang w:val="en-US"/>
        </w:rPr>
        <w:t>a</w:t>
      </w:r>
      <w:r w:rsidRPr="00DE3381">
        <w:rPr>
          <w:lang w:val="en-US"/>
        </w:rPr>
        <w:t>s the inverted Gini coefficient.</w:t>
      </w:r>
    </w:p>
    <w:p w14:paraId="19E1DE7D" w14:textId="32DC733C" w:rsidR="00835453" w:rsidRPr="00DE3381" w:rsidRDefault="00835453" w:rsidP="00835453">
      <w:pPr>
        <w:pStyle w:val="berschrift1"/>
      </w:pPr>
      <w:r w:rsidRPr="00DE3381">
        <w:t xml:space="preserve">Case study: Analyzing firm internationalization </w:t>
      </w:r>
    </w:p>
    <w:p w14:paraId="7B9A505A" w14:textId="03497EB5" w:rsidR="00350763" w:rsidRPr="00DE3381" w:rsidRDefault="00350763" w:rsidP="00350763">
      <w:pPr>
        <w:rPr>
          <w:lang w:val="en-US"/>
        </w:rPr>
      </w:pPr>
      <w:r w:rsidRPr="00DE3381">
        <w:rPr>
          <w:lang w:val="en-US"/>
        </w:rPr>
        <w:t xml:space="preserve">We </w:t>
      </w:r>
      <w:r w:rsidR="00CC0F45" w:rsidRPr="00DE3381">
        <w:rPr>
          <w:lang w:val="en-US"/>
        </w:rPr>
        <w:t xml:space="preserve">demonstrate the functionality of the `globaltrends` package based on </w:t>
      </w:r>
      <w:r w:rsidRPr="00DE3381">
        <w:rPr>
          <w:lang w:val="en-US"/>
        </w:rPr>
        <w:t xml:space="preserve">a </w:t>
      </w:r>
      <w:r w:rsidR="00CC0F45" w:rsidRPr="00DE3381">
        <w:rPr>
          <w:lang w:val="en-US"/>
        </w:rPr>
        <w:t>sample of six</w:t>
      </w:r>
      <w:r w:rsidRPr="00DE3381">
        <w:rPr>
          <w:lang w:val="en-US"/>
        </w:rPr>
        <w:t xml:space="preserve"> large U.S. firms</w:t>
      </w:r>
      <w:r w:rsidR="00CC0F45" w:rsidRPr="00DE3381">
        <w:rPr>
          <w:lang w:val="en-US"/>
        </w:rPr>
        <w:t xml:space="preserve">. </w:t>
      </w:r>
      <w:r w:rsidR="00E14E61">
        <w:rPr>
          <w:lang w:val="en-US"/>
        </w:rPr>
        <w:t xml:space="preserve">Measuring degree of internationalization for firms is an essential empirical task in international business research. Yet the proposed methodology can be generalized to other applications. </w:t>
      </w:r>
      <w:r w:rsidR="00CC0F45" w:rsidRPr="00DE3381">
        <w:rPr>
          <w:lang w:val="en-US"/>
        </w:rPr>
        <w:t xml:space="preserve">In this brief case study, we analyze the degree of internationalization of </w:t>
      </w:r>
      <w:r w:rsidR="0072616C" w:rsidRPr="00DE3381">
        <w:rPr>
          <w:lang w:val="en-US"/>
        </w:rPr>
        <w:t>*</w:t>
      </w:r>
      <w:r w:rsidR="00CC0F45" w:rsidRPr="00DE3381">
        <w:rPr>
          <w:lang w:val="en-US"/>
        </w:rPr>
        <w:t>Alaska Air Group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Coca-Cola Company</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 xml:space="preserve">Facebook </w:t>
      </w:r>
      <w:r w:rsidR="00CC0F45" w:rsidRPr="00DE3381">
        <w:rPr>
          <w:lang w:val="en-US"/>
        </w:rPr>
        <w:lastRenderedPageBreak/>
        <w:t>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Illinois Tool Works Inc.</w:t>
      </w:r>
      <w:r w:rsidR="0072616C" w:rsidRPr="00DE3381">
        <w:rPr>
          <w:lang w:val="en-US"/>
        </w:rPr>
        <w:t>*</w:t>
      </w:r>
      <w:r w:rsidR="00CC0F45" w:rsidRPr="00DE3381">
        <w:rPr>
          <w:lang w:val="en-US"/>
        </w:rPr>
        <w:t xml:space="preserve">, </w:t>
      </w:r>
      <w:r w:rsidR="0072616C" w:rsidRPr="00DE3381">
        <w:rPr>
          <w:lang w:val="en-US"/>
        </w:rPr>
        <w:t>*</w:t>
      </w:r>
      <w:r w:rsidR="00CC0F45" w:rsidRPr="00DE3381">
        <w:rPr>
          <w:lang w:val="en-US"/>
        </w:rPr>
        <w:t>J.M. Smucker Company</w:t>
      </w:r>
      <w:r w:rsidR="0072616C" w:rsidRPr="00DE3381">
        <w:rPr>
          <w:lang w:val="en-US"/>
        </w:rPr>
        <w:t>*</w:t>
      </w:r>
      <w:r w:rsidR="00CC0F45" w:rsidRPr="00DE3381">
        <w:rPr>
          <w:lang w:val="en-US"/>
        </w:rPr>
        <w:t xml:space="preserve">, and </w:t>
      </w:r>
      <w:r w:rsidR="0072616C" w:rsidRPr="00DE3381">
        <w:rPr>
          <w:lang w:val="en-US"/>
        </w:rPr>
        <w:t>*</w:t>
      </w:r>
      <w:r w:rsidR="00CC0F45" w:rsidRPr="00DE3381">
        <w:rPr>
          <w:lang w:val="en-US"/>
        </w:rPr>
        <w:t>Microsoft Corporation</w:t>
      </w:r>
      <w:r w:rsidR="0072616C" w:rsidRPr="00DE3381">
        <w:rPr>
          <w:lang w:val="en-US"/>
        </w:rPr>
        <w:t>*</w:t>
      </w:r>
      <w:r w:rsidR="00CC0F45" w:rsidRPr="00DE3381">
        <w:rPr>
          <w:lang w:val="en-US"/>
        </w:rPr>
        <w:t xml:space="preserve">. </w:t>
      </w:r>
      <w:r w:rsidRPr="00DE3381">
        <w:rPr>
          <w:lang w:val="en-US"/>
        </w:rPr>
        <w:t xml:space="preserve">The workflow </w:t>
      </w:r>
      <w:r w:rsidR="001F7056">
        <w:rPr>
          <w:lang w:val="en-US"/>
        </w:rPr>
        <w:t>proceeds in</w:t>
      </w:r>
      <w:r w:rsidRPr="00DE3381">
        <w:rPr>
          <w:lang w:val="en-US"/>
        </w:rPr>
        <w:t xml:space="preserve"> four major steps:</w:t>
      </w:r>
    </w:p>
    <w:p w14:paraId="6A098148" w14:textId="77777777" w:rsidR="00350763" w:rsidRPr="00DE3381" w:rsidRDefault="00350763" w:rsidP="00350763">
      <w:pPr>
        <w:rPr>
          <w:lang w:val="en-US"/>
        </w:rPr>
      </w:pPr>
    </w:p>
    <w:p w14:paraId="09B19947" w14:textId="77777777" w:rsidR="00350763" w:rsidRPr="00DE3381" w:rsidRDefault="00350763" w:rsidP="00350763">
      <w:pPr>
        <w:rPr>
          <w:lang w:val="en-US"/>
        </w:rPr>
      </w:pPr>
      <w:r w:rsidRPr="00DE3381">
        <w:rPr>
          <w:lang w:val="en-US"/>
        </w:rPr>
        <w:t>1. Setup and start database</w:t>
      </w:r>
    </w:p>
    <w:p w14:paraId="7D51DE67" w14:textId="77777777" w:rsidR="00350763" w:rsidRPr="00DE3381" w:rsidRDefault="00350763" w:rsidP="00350763">
      <w:pPr>
        <w:rPr>
          <w:lang w:val="en-US"/>
        </w:rPr>
      </w:pPr>
      <w:r w:rsidRPr="00DE3381">
        <w:rPr>
          <w:lang w:val="en-US"/>
        </w:rPr>
        <w:t>2. Download data from Google Trends</w:t>
      </w:r>
    </w:p>
    <w:p w14:paraId="48CE1CAA" w14:textId="54227CB3" w:rsidR="00350763" w:rsidRPr="00DE3381" w:rsidRDefault="00350763" w:rsidP="00350763">
      <w:pPr>
        <w:rPr>
          <w:lang w:val="en-US"/>
        </w:rPr>
      </w:pPr>
      <w:r w:rsidRPr="00DE3381">
        <w:rPr>
          <w:lang w:val="en-US"/>
        </w:rPr>
        <w:t>3. Compute search score</w:t>
      </w:r>
      <w:r w:rsidR="00D955A8">
        <w:rPr>
          <w:lang w:val="en-US"/>
        </w:rPr>
        <w:t>s</w:t>
      </w:r>
      <w:r w:rsidRPr="00DE3381">
        <w:rPr>
          <w:lang w:val="en-US"/>
        </w:rPr>
        <w:t xml:space="preserve"> and internationalization</w:t>
      </w:r>
    </w:p>
    <w:p w14:paraId="262E7A5B" w14:textId="77777777" w:rsidR="00350763" w:rsidRPr="00DE3381" w:rsidRDefault="00350763" w:rsidP="00350763">
      <w:pPr>
        <w:rPr>
          <w:lang w:val="en-US"/>
        </w:rPr>
      </w:pPr>
      <w:r w:rsidRPr="00DE3381">
        <w:rPr>
          <w:lang w:val="en-US"/>
        </w:rPr>
        <w:t>4. Exports and plots</w:t>
      </w:r>
    </w:p>
    <w:p w14:paraId="6018AB4E" w14:textId="77777777" w:rsidR="00F81DB3" w:rsidRPr="00DE3381" w:rsidRDefault="00F81DB3" w:rsidP="00350763">
      <w:pPr>
        <w:pStyle w:val="berschrift2"/>
        <w:rPr>
          <w:lang w:val="en-US"/>
        </w:rPr>
      </w:pPr>
      <w:r w:rsidRPr="00DE3381">
        <w:rPr>
          <w:lang w:val="en-US"/>
        </w:rPr>
        <w:t xml:space="preserve">Setup </w:t>
      </w:r>
      <w:r w:rsidR="007435FD" w:rsidRPr="00DE3381">
        <w:rPr>
          <w:lang w:val="en-US"/>
        </w:rPr>
        <w:t>and start</w:t>
      </w:r>
      <w:r w:rsidRPr="00DE3381">
        <w:rPr>
          <w:lang w:val="en-US"/>
        </w:rPr>
        <w:t xml:space="preserve"> database</w:t>
      </w:r>
    </w:p>
    <w:p w14:paraId="2D70BCA8" w14:textId="75E836C5" w:rsidR="00350763" w:rsidRPr="00DE3381" w:rsidRDefault="00350763" w:rsidP="00350763">
      <w:pPr>
        <w:rPr>
          <w:lang w:val="en-US"/>
        </w:rPr>
      </w:pPr>
      <w:r w:rsidRPr="00DE3381">
        <w:rPr>
          <w:lang w:val="en-US"/>
        </w:rPr>
        <w:t xml:space="preserve">Research projects that use Google Trends </w:t>
      </w:r>
      <w:r w:rsidR="00B35BAB" w:rsidRPr="00DE3381">
        <w:rPr>
          <w:lang w:val="en-US"/>
        </w:rPr>
        <w:t xml:space="preserve">generate </w:t>
      </w:r>
      <w:r w:rsidRPr="00DE3381">
        <w:rPr>
          <w:lang w:val="en-US"/>
        </w:rPr>
        <w:t>a substantial amount of data. To optimally handle this data, the `globaltrends` package uses a [SQLite database]( https://www.sqlite.org/index.html) to store and handle all data. This ensures efficiency and portability on the one hand and seamless integration with functions implemented in the `DBI` and `dplyr` packages on the other hand.</w:t>
      </w:r>
      <w:r w:rsidR="00894A57" w:rsidRPr="00DE3381">
        <w:rPr>
          <w:lang w:val="en-US"/>
        </w:rPr>
        <w:t xml:space="preserve">  </w:t>
      </w:r>
    </w:p>
    <w:p w14:paraId="450003E3" w14:textId="77777777" w:rsidR="00894A57" w:rsidRPr="00DE3381" w:rsidRDefault="00894A57" w:rsidP="00350763">
      <w:pPr>
        <w:rPr>
          <w:lang w:val="en-US"/>
        </w:rPr>
      </w:pPr>
    </w:p>
    <w:p w14:paraId="59025365" w14:textId="3D767E43" w:rsidR="00350763" w:rsidRPr="00DE3381" w:rsidRDefault="00350763" w:rsidP="00350763">
      <w:pPr>
        <w:rPr>
          <w:lang w:val="en-US"/>
        </w:rPr>
      </w:pPr>
      <w:r w:rsidRPr="00DE3381">
        <w:rPr>
          <w:lang w:val="en-US"/>
        </w:rPr>
        <w:t xml:space="preserve">Users create the underlying database through the `initialize_db` command. The command creates a folder named </w:t>
      </w:r>
      <w:r w:rsidR="00615B0D" w:rsidRPr="00DE3381">
        <w:rPr>
          <w:lang w:val="en-US"/>
        </w:rPr>
        <w:t>*</w:t>
      </w:r>
      <w:r w:rsidRPr="00DE3381">
        <w:rPr>
          <w:lang w:val="en-US"/>
        </w:rPr>
        <w:t>db</w:t>
      </w:r>
      <w:r w:rsidR="00615B0D" w:rsidRPr="00DE3381">
        <w:rPr>
          <w:lang w:val="en-US"/>
        </w:rPr>
        <w:t>*</w:t>
      </w:r>
      <w:r w:rsidRPr="00DE3381">
        <w:rPr>
          <w:lang w:val="en-US"/>
        </w:rPr>
        <w:t xml:space="preserve"> within the current working directory and creates a</w:t>
      </w:r>
      <w:ins w:id="1" w:author="Harald Puhr" w:date="2021-05-16T20:26:00Z">
        <w:r w:rsidR="00044CF8">
          <w:rPr>
            <w:lang w:val="en-US"/>
          </w:rPr>
          <w:t>n</w:t>
        </w:r>
      </w:ins>
      <w:r w:rsidRPr="00DE3381">
        <w:rPr>
          <w:lang w:val="en-US"/>
        </w:rPr>
        <w:t xml:space="preserve"> SQLite database file named </w:t>
      </w:r>
      <w:r w:rsidR="00615B0D" w:rsidRPr="00DE3381">
        <w:rPr>
          <w:lang w:val="en-US"/>
        </w:rPr>
        <w:t>*</w:t>
      </w:r>
      <w:r w:rsidRPr="00DE3381">
        <w:rPr>
          <w:lang w:val="en-US"/>
        </w:rPr>
        <w:t>globaltrends_db.sqlite</w:t>
      </w:r>
      <w:r w:rsidR="00615B0D" w:rsidRPr="00DE3381">
        <w:rPr>
          <w:lang w:val="en-US"/>
        </w:rPr>
        <w:t>*</w:t>
      </w:r>
      <w:r w:rsidRPr="00DE3381">
        <w:rPr>
          <w:lang w:val="en-US"/>
        </w:rPr>
        <w:t xml:space="preserve"> within this folder. The command also creates all necessary tables within the database. </w:t>
      </w:r>
      <w:r w:rsidR="00CF695C" w:rsidRPr="00DE3381">
        <w:rPr>
          <w:lang w:val="en-US"/>
        </w:rPr>
        <w:t>For</w:t>
      </w:r>
      <w:r w:rsidRPr="00DE3381">
        <w:rPr>
          <w:lang w:val="en-US"/>
        </w:rPr>
        <w:t xml:space="preserve"> more information on </w:t>
      </w:r>
      <w:r w:rsidR="00CF695C" w:rsidRPr="00DE3381">
        <w:rPr>
          <w:lang w:val="en-US"/>
        </w:rPr>
        <w:t>database</w:t>
      </w:r>
      <w:r w:rsidRPr="00DE3381">
        <w:rPr>
          <w:lang w:val="en-US"/>
        </w:rPr>
        <w:t xml:space="preserve"> tables</w:t>
      </w:r>
      <w:r w:rsidR="00CF695C" w:rsidRPr="00DE3381">
        <w:rPr>
          <w:lang w:val="en-US"/>
        </w:rPr>
        <w:t>, please</w:t>
      </w:r>
      <w:r w:rsidRPr="00DE3381">
        <w:rPr>
          <w:lang w:val="en-US"/>
        </w:rPr>
        <w:t xml:space="preserve"> refer to the</w:t>
      </w:r>
      <w:r w:rsidR="00CF695C" w:rsidRPr="00DE3381">
        <w:rPr>
          <w:lang w:val="en-US"/>
        </w:rPr>
        <w:t>ir</w:t>
      </w:r>
      <w:r w:rsidRPr="00DE3381">
        <w:rPr>
          <w:lang w:val="en-US"/>
        </w:rPr>
        <w:t xml:space="preserve"> built-in documentation e.g.</w:t>
      </w:r>
      <w:r w:rsidR="000506F6">
        <w:rPr>
          <w:lang w:val="en-US"/>
        </w:rPr>
        <w:t>,</w:t>
      </w:r>
      <w:r w:rsidRPr="00DE3381">
        <w:rPr>
          <w:lang w:val="en-US"/>
        </w:rPr>
        <w:t xml:space="preserve"> `?globaltrends::data_score`.</w:t>
      </w:r>
      <w:r w:rsidR="004440FE" w:rsidRPr="00DE3381">
        <w:rPr>
          <w:lang w:val="en-US"/>
        </w:rPr>
        <w:t xml:space="preserve"> The database initialization is necessary only for the first usage of the `globaltrends` package.</w:t>
      </w:r>
    </w:p>
    <w:p w14:paraId="494625C7" w14:textId="77777777" w:rsidR="00350763" w:rsidRPr="00DE3381" w:rsidRDefault="004440FE" w:rsidP="00350763">
      <w:pPr>
        <w:rPr>
          <w:lang w:val="en-US"/>
        </w:rPr>
      </w:pPr>
      <w:r w:rsidRPr="00DE3381">
        <w:rPr>
          <w:lang w:val="en-US"/>
        </w:rPr>
        <w:t>[XXXXX CODE XXXXX]</w:t>
      </w:r>
    </w:p>
    <w:p w14:paraId="23242633" w14:textId="2A801175" w:rsidR="004440FE" w:rsidRPr="00DE3381" w:rsidRDefault="00CF695C" w:rsidP="00350763">
      <w:pPr>
        <w:rPr>
          <w:lang w:val="en-US"/>
        </w:rPr>
      </w:pPr>
      <w:r w:rsidRPr="00DE3381">
        <w:rPr>
          <w:lang w:val="en-US"/>
        </w:rPr>
        <w:t>After initialization or when resuming</w:t>
      </w:r>
      <w:r w:rsidR="004440FE" w:rsidRPr="00DE3381">
        <w:rPr>
          <w:lang w:val="en-US"/>
        </w:rPr>
        <w:t xml:space="preserve"> work on an existing database it is sufficient to call `start_db` from the respective working directory. This command connects to the </w:t>
      </w:r>
      <w:r w:rsidR="00615B0D" w:rsidRPr="00DE3381">
        <w:rPr>
          <w:lang w:val="en-US"/>
        </w:rPr>
        <w:t>*</w:t>
      </w:r>
      <w:r w:rsidR="004440FE" w:rsidRPr="00DE3381">
        <w:rPr>
          <w:lang w:val="en-US"/>
        </w:rPr>
        <w:t>globaltrends</w:t>
      </w:r>
      <w:r w:rsidR="00C154CB">
        <w:rPr>
          <w:lang w:val="en-US"/>
        </w:rPr>
        <w:t>_db</w:t>
      </w:r>
      <w:r w:rsidR="004440FE" w:rsidRPr="00DE3381">
        <w:rPr>
          <w:lang w:val="en-US"/>
        </w:rPr>
        <w:t>.sqlite</w:t>
      </w:r>
      <w:r w:rsidR="00615B0D" w:rsidRPr="00DE3381">
        <w:rPr>
          <w:lang w:val="en-US"/>
        </w:rPr>
        <w:t>*</w:t>
      </w:r>
      <w:r w:rsidR="004440FE" w:rsidRPr="00DE3381">
        <w:rPr>
          <w:lang w:val="en-US"/>
        </w:rPr>
        <w:t xml:space="preserve"> database in the folder </w:t>
      </w:r>
      <w:r w:rsidR="00615B0D" w:rsidRPr="00DE3381">
        <w:rPr>
          <w:lang w:val="en-US"/>
        </w:rPr>
        <w:t>*</w:t>
      </w:r>
      <w:r w:rsidR="004440FE" w:rsidRPr="00DE3381">
        <w:rPr>
          <w:lang w:val="en-US"/>
        </w:rPr>
        <w:t>db</w:t>
      </w:r>
      <w:r w:rsidR="00615B0D" w:rsidRPr="00DE3381">
        <w:rPr>
          <w:lang w:val="en-US"/>
        </w:rPr>
        <w:t>*</w:t>
      </w:r>
      <w:r w:rsidR="004440FE" w:rsidRPr="00DE3381">
        <w:rPr>
          <w:lang w:val="en-US"/>
        </w:rPr>
        <w:t xml:space="preserve"> and creates connections to all tables in the database.</w:t>
      </w:r>
    </w:p>
    <w:p w14:paraId="3CDA4360" w14:textId="77777777" w:rsidR="004440FE" w:rsidRPr="00DE3381" w:rsidRDefault="004440FE" w:rsidP="004440FE">
      <w:pPr>
        <w:rPr>
          <w:lang w:val="en-US"/>
        </w:rPr>
      </w:pPr>
      <w:r w:rsidRPr="00DE3381">
        <w:rPr>
          <w:lang w:val="en-US"/>
        </w:rPr>
        <w:t>[XXXXX CODE XXXXX]</w:t>
      </w:r>
    </w:p>
    <w:p w14:paraId="1C579358" w14:textId="74B41EF1" w:rsidR="004440FE" w:rsidRPr="00DE3381" w:rsidRDefault="00526EF5" w:rsidP="00350763">
      <w:pPr>
        <w:rPr>
          <w:lang w:val="en-US"/>
        </w:rPr>
      </w:pPr>
      <w:r w:rsidRPr="00DE3381">
        <w:rPr>
          <w:lang w:val="en-US"/>
        </w:rPr>
        <w:t>After work with the `globaltrends` package is complete, the user disconnects from the database with the command `disconnect_db`.</w:t>
      </w:r>
    </w:p>
    <w:p w14:paraId="66BC45CC" w14:textId="77777777" w:rsidR="00526EF5" w:rsidRPr="00DE3381" w:rsidRDefault="00526EF5" w:rsidP="00526EF5">
      <w:pPr>
        <w:rPr>
          <w:lang w:val="en-US"/>
        </w:rPr>
      </w:pPr>
      <w:r w:rsidRPr="00DE3381">
        <w:rPr>
          <w:lang w:val="en-US"/>
        </w:rPr>
        <w:t>[XXXXX CODE XXXXX]</w:t>
      </w:r>
    </w:p>
    <w:p w14:paraId="5FCE911A" w14:textId="77777777" w:rsidR="00F81DB3" w:rsidRPr="00DE3381" w:rsidRDefault="00F81DB3" w:rsidP="00F81DB3">
      <w:pPr>
        <w:pStyle w:val="berschrift2"/>
        <w:rPr>
          <w:lang w:val="en-US"/>
        </w:rPr>
      </w:pPr>
      <w:r w:rsidRPr="00DE3381">
        <w:rPr>
          <w:lang w:val="en-US"/>
        </w:rPr>
        <w:lastRenderedPageBreak/>
        <w:t>Download data</w:t>
      </w:r>
      <w:r w:rsidR="007435FD" w:rsidRPr="00DE3381">
        <w:rPr>
          <w:lang w:val="en-US"/>
        </w:rPr>
        <w:t xml:space="preserve"> from Google Trends</w:t>
      </w:r>
    </w:p>
    <w:p w14:paraId="12A1852A" w14:textId="3C7F0841" w:rsidR="005F48B3" w:rsidRPr="00DE3381" w:rsidRDefault="005F48B3" w:rsidP="005F48B3">
      <w:pPr>
        <w:rPr>
          <w:lang w:val="en-US"/>
        </w:rPr>
      </w:pPr>
      <w:r w:rsidRPr="00DE3381">
        <w:rPr>
          <w:lang w:val="en-US"/>
        </w:rPr>
        <w:t>The next step in the `globaltrends` workflow is data download from Google Trends. The `globaltrends` package includes four types of download functions that we explain in detail below. Each of these functions uses the `gtrendsR::gtrends` function to access the Google Trends API. The Google Trends API allows inputs of up to five keywords for a given location and period. Therefore, the `globaltrends` package works with “keyword batches” that combine up to five keywords. The respective batch numbers are an input to all function</w:t>
      </w:r>
      <w:r w:rsidR="003421F9" w:rsidRPr="00DE3381">
        <w:rPr>
          <w:lang w:val="en-US"/>
        </w:rPr>
        <w:t>s – either as `list` or as single `integer` objects</w:t>
      </w:r>
      <w:r w:rsidRPr="00DE3381">
        <w:rPr>
          <w:lang w:val="en-US"/>
        </w:rPr>
        <w:t>. In the package, we distinguish two types of batches: *</w:t>
      </w:r>
      <w:r w:rsidR="0072616C" w:rsidRPr="00DE3381">
        <w:rPr>
          <w:lang w:val="en-US"/>
        </w:rPr>
        <w:t>*</w:t>
      </w:r>
      <w:r w:rsidRPr="00DE3381">
        <w:rPr>
          <w:lang w:val="en-US"/>
        </w:rPr>
        <w:t>control</w:t>
      </w:r>
      <w:r w:rsidR="0072616C" w:rsidRPr="00DE3381">
        <w:rPr>
          <w:lang w:val="en-US"/>
        </w:rPr>
        <w:t>*</w:t>
      </w:r>
      <w:r w:rsidRPr="00DE3381">
        <w:rPr>
          <w:lang w:val="en-US"/>
        </w:rPr>
        <w:t xml:space="preserve">* batches that include keywords </w:t>
      </w:r>
      <w:r w:rsidR="004D69E2">
        <w:rPr>
          <w:lang w:val="en-US"/>
        </w:rPr>
        <w:t xml:space="preserve">indicating baseline search activity </w:t>
      </w:r>
      <w:r w:rsidRPr="00DE3381">
        <w:rPr>
          <w:lang w:val="en-US"/>
        </w:rPr>
        <w:t xml:space="preserve">and </w:t>
      </w:r>
      <w:r w:rsidR="0072616C" w:rsidRPr="00DE3381">
        <w:rPr>
          <w:lang w:val="en-US"/>
        </w:rPr>
        <w:t>*</w:t>
      </w:r>
      <w:r w:rsidRPr="00DE3381">
        <w:rPr>
          <w:lang w:val="en-US"/>
        </w:rPr>
        <w:t>*object</w:t>
      </w:r>
      <w:r w:rsidR="0072616C" w:rsidRPr="00DE3381">
        <w:rPr>
          <w:lang w:val="en-US"/>
        </w:rPr>
        <w:t>*</w:t>
      </w:r>
      <w:r w:rsidRPr="00DE3381">
        <w:rPr>
          <w:lang w:val="en-US"/>
        </w:rPr>
        <w:t>* batches that include keywords relating to the objects of interest (</w:t>
      </w:r>
      <w:r w:rsidR="000506F6" w:rsidRPr="00DE3381">
        <w:rPr>
          <w:lang w:val="en-US"/>
        </w:rPr>
        <w:t>e.g.,</w:t>
      </w:r>
      <w:r w:rsidRPr="00DE3381">
        <w:rPr>
          <w:lang w:val="en-US"/>
        </w:rPr>
        <w:t xml:space="preserve"> firms, persons, </w:t>
      </w:r>
      <w:r w:rsidR="005E755D">
        <w:rPr>
          <w:lang w:val="en-US"/>
        </w:rPr>
        <w:t>products</w:t>
      </w:r>
      <w:r w:rsidRPr="00DE3381">
        <w:rPr>
          <w:lang w:val="en-US"/>
        </w:rPr>
        <w:t>…).</w:t>
      </w:r>
      <w:r w:rsidR="00B40571" w:rsidRPr="00DE3381">
        <w:rPr>
          <w:lang w:val="en-US"/>
        </w:rPr>
        <w:t xml:space="preserve"> Currently, `globaltrends` only includes two sets of locations. </w:t>
      </w:r>
      <w:bookmarkStart w:id="2" w:name="_Hlk51517473"/>
      <w:r w:rsidR="00B40571" w:rsidRPr="00DE3381">
        <w:rPr>
          <w:lang w:val="en-US"/>
        </w:rPr>
        <w:t>The *countries* set, which covers all countries that generated at least 0.1% of world GDP in 2018 and the *us_states* set, covering all US states and Washington DC</w:t>
      </w:r>
      <w:bookmarkEnd w:id="2"/>
      <w:r w:rsidR="00B31227" w:rsidRPr="00DE3381">
        <w:rPr>
          <w:lang w:val="en-US"/>
        </w:rPr>
        <w:t>, see [below](#changing-locations) for further details</w:t>
      </w:r>
      <w:r w:rsidR="00B40571" w:rsidRPr="00DE3381">
        <w:rPr>
          <w:lang w:val="en-US"/>
        </w:rPr>
        <w:t>.</w:t>
      </w:r>
      <w:r w:rsidR="005607CD" w:rsidRPr="00DE3381">
        <w:rPr>
          <w:lang w:val="en-US"/>
        </w:rPr>
        <w:t xml:space="preserve">  </w:t>
      </w:r>
    </w:p>
    <w:p w14:paraId="071E2FAC" w14:textId="77777777" w:rsidR="00894A57" w:rsidRPr="00DE3381" w:rsidRDefault="00894A57" w:rsidP="005F48B3">
      <w:pPr>
        <w:rPr>
          <w:lang w:val="en-US"/>
        </w:rPr>
      </w:pPr>
    </w:p>
    <w:p w14:paraId="3A7B847A" w14:textId="2D741631" w:rsidR="005607CD" w:rsidRPr="00DE3381" w:rsidRDefault="005607CD" w:rsidP="005F48B3">
      <w:pPr>
        <w:rPr>
          <w:lang w:val="en-US"/>
        </w:rPr>
      </w:pPr>
      <w:r w:rsidRPr="00DE3381">
        <w:rPr>
          <w:lang w:val="en-US"/>
        </w:rPr>
        <w:t xml:space="preserve">The download for a single keyword batch for a single location takes about </w:t>
      </w:r>
      <w:r w:rsidR="000506F6">
        <w:rPr>
          <w:lang w:val="en-US"/>
        </w:rPr>
        <w:t>1</w:t>
      </w:r>
      <w:r w:rsidR="000506F6" w:rsidRPr="00DE3381">
        <w:rPr>
          <w:lang w:val="en-US"/>
        </w:rPr>
        <w:t xml:space="preserve">0 </w:t>
      </w:r>
      <w:r w:rsidRPr="00DE3381">
        <w:rPr>
          <w:lang w:val="en-US"/>
        </w:rPr>
        <w:t xml:space="preserve">seconds. This includes a randomized waiting period of </w:t>
      </w:r>
      <w:r w:rsidR="000506F6">
        <w:rPr>
          <w:lang w:val="en-US"/>
        </w:rPr>
        <w:t>5-10</w:t>
      </w:r>
      <w:r w:rsidRPr="00DE3381">
        <w:rPr>
          <w:lang w:val="en-US"/>
        </w:rPr>
        <w:t xml:space="preserve"> seconds between downloads. Depending on </w:t>
      </w:r>
      <w:r w:rsidR="0043591B">
        <w:rPr>
          <w:lang w:val="en-US"/>
        </w:rPr>
        <w:t>download</w:t>
      </w:r>
      <w:r w:rsidR="0043591B" w:rsidRPr="00DE3381">
        <w:rPr>
          <w:lang w:val="en-US"/>
        </w:rPr>
        <w:t xml:space="preserve"> frequency,</w:t>
      </w:r>
      <w:r w:rsidRPr="00DE3381">
        <w:rPr>
          <w:lang w:val="en-US"/>
        </w:rPr>
        <w:t xml:space="preserve"> Google Trends might block users for some time.</w:t>
      </w:r>
      <w:r w:rsidR="000506F6">
        <w:rPr>
          <w:lang w:val="en-US"/>
        </w:rPr>
        <w:t xml:space="preserve"> Unfortunately, the exact download limits are unknown ([Issue #140](</w:t>
      </w:r>
      <w:r w:rsidR="006E174D">
        <w:fldChar w:fldCharType="begin"/>
      </w:r>
      <w:r w:rsidR="006E174D" w:rsidRPr="00044CF8">
        <w:rPr>
          <w:lang w:val="en-US"/>
          <w:rPrChange w:id="3" w:author="Harald Puhr" w:date="2021-05-16T20:26:00Z">
            <w:rPr/>
          </w:rPrChange>
        </w:rPr>
        <w:instrText xml:space="preserve"> HYPERLINK "https://github.com/PMassicotte/gtrendsR/issues/140" </w:instrText>
      </w:r>
      <w:r w:rsidR="006E174D">
        <w:fldChar w:fldCharType="separate"/>
      </w:r>
      <w:r w:rsidR="000506F6" w:rsidRPr="00FA261F">
        <w:rPr>
          <w:rStyle w:val="Hyperlink"/>
          <w:lang w:val="en-US"/>
        </w:rPr>
        <w:t>https://github.com/PMassicotte/gtrendsR/issues/140</w:t>
      </w:r>
      <w:r w:rsidR="006E174D">
        <w:rPr>
          <w:rStyle w:val="Hyperlink"/>
          <w:lang w:val="en-US"/>
        </w:rPr>
        <w:fldChar w:fldCharType="end"/>
      </w:r>
      <w:r w:rsidR="000506F6">
        <w:rPr>
          <w:lang w:val="en-US"/>
        </w:rPr>
        <w:t>), [Issue #255](</w:t>
      </w:r>
      <w:r w:rsidR="006E174D">
        <w:fldChar w:fldCharType="begin"/>
      </w:r>
      <w:r w:rsidR="006E174D" w:rsidRPr="00044CF8">
        <w:rPr>
          <w:lang w:val="en-US"/>
          <w:rPrChange w:id="4" w:author="Harald Puhr" w:date="2021-05-16T20:26:00Z">
            <w:rPr/>
          </w:rPrChange>
        </w:rPr>
        <w:instrText xml:space="preserve"> HYPERLINK "https://github.com/PMassicotte/gtrendsR/issues/255" </w:instrText>
      </w:r>
      <w:r w:rsidR="006E174D">
        <w:fldChar w:fldCharType="separate"/>
      </w:r>
      <w:r w:rsidR="006F14AE" w:rsidRPr="00427258">
        <w:rPr>
          <w:rStyle w:val="Hyperlink"/>
          <w:lang w:val="en-US"/>
        </w:rPr>
        <w:t>https://github.com/PMassicotte/gtrendsR/issues/255</w:t>
      </w:r>
      <w:r w:rsidR="006E174D">
        <w:rPr>
          <w:rStyle w:val="Hyperlink"/>
          <w:lang w:val="en-US"/>
        </w:rPr>
        <w:fldChar w:fldCharType="end"/>
      </w:r>
      <w:r w:rsidR="000506F6">
        <w:rPr>
          <w:lang w:val="en-US"/>
        </w:rPr>
        <w:t>)).</w:t>
      </w:r>
      <w:r w:rsidRPr="00DE3381">
        <w:rPr>
          <w:lang w:val="en-US"/>
        </w:rPr>
        <w:t xml:space="preserve"> In this </w:t>
      </w:r>
      <w:r w:rsidR="00DE3762" w:rsidRPr="00DE3381">
        <w:rPr>
          <w:lang w:val="en-US"/>
        </w:rPr>
        <w:t>case,</w:t>
      </w:r>
      <w:r w:rsidRPr="00DE3381">
        <w:rPr>
          <w:lang w:val="en-US"/>
        </w:rPr>
        <w:t xml:space="preserve"> `globaltrends` waits </w:t>
      </w:r>
      <w:r w:rsidR="006F14AE">
        <w:rPr>
          <w:lang w:val="en-US"/>
        </w:rPr>
        <w:t>1</w:t>
      </w:r>
      <w:r w:rsidR="006F14AE" w:rsidRPr="00DE3381">
        <w:rPr>
          <w:lang w:val="en-US"/>
        </w:rPr>
        <w:t xml:space="preserve"> </w:t>
      </w:r>
      <w:r w:rsidRPr="00DE3381">
        <w:rPr>
          <w:lang w:val="en-US"/>
        </w:rPr>
        <w:t>minute before it retries the download.</w:t>
      </w:r>
    </w:p>
    <w:p w14:paraId="597E5341" w14:textId="2523CE4C" w:rsidR="00F81DB3" w:rsidRPr="00DE3381" w:rsidRDefault="003B13D9" w:rsidP="0040192A">
      <w:pPr>
        <w:pStyle w:val="berschrift3"/>
      </w:pPr>
      <w:r w:rsidRPr="00DE3381">
        <w:t>Download c</w:t>
      </w:r>
      <w:r w:rsidR="00F81DB3" w:rsidRPr="00DE3381">
        <w:t>ontrol data</w:t>
      </w:r>
    </w:p>
    <w:p w14:paraId="5E4CCAE4" w14:textId="3BB1C62B" w:rsidR="00185BDB" w:rsidRPr="00DE3381" w:rsidRDefault="00185BDB" w:rsidP="00185BDB">
      <w:pPr>
        <w:rPr>
          <w:lang w:val="en-US"/>
        </w:rPr>
      </w:pPr>
      <w:r w:rsidRPr="00DE3381">
        <w:rPr>
          <w:lang w:val="en-US"/>
        </w:rPr>
        <w:t xml:space="preserve">First, we add a batch of control keywords to the database using `add_control_keyword`. </w:t>
      </w:r>
      <w:r w:rsidR="00156F97" w:rsidRPr="00DE3381">
        <w:rPr>
          <w:lang w:val="en-US"/>
        </w:rPr>
        <w:t xml:space="preserve">Since *gmail*, *maps*, *translate*, *wikipedia*, and *youtube* allow an approximation of “standard” search volumes on Google, we propose them as </w:t>
      </w:r>
      <w:r w:rsidR="004D69E2">
        <w:rPr>
          <w:lang w:val="en-US"/>
        </w:rPr>
        <w:t>control</w:t>
      </w:r>
      <w:r w:rsidR="004D69E2" w:rsidRPr="00DE3381">
        <w:rPr>
          <w:lang w:val="en-US"/>
        </w:rPr>
        <w:t xml:space="preserve"> </w:t>
      </w:r>
      <w:r w:rsidR="00156F97" w:rsidRPr="00DE3381">
        <w:rPr>
          <w:lang w:val="en-US"/>
        </w:rPr>
        <w:t>keywords</w:t>
      </w:r>
      <w:r w:rsidRPr="00DE3381">
        <w:rPr>
          <w:lang w:val="en-US"/>
        </w:rPr>
        <w:t xml:space="preserve"> for global trend analysis. These keywords </w:t>
      </w:r>
      <w:r w:rsidR="0023698E">
        <w:rPr>
          <w:lang w:val="en-US"/>
        </w:rPr>
        <w:t>approximate</w:t>
      </w:r>
      <w:r w:rsidR="0023698E" w:rsidRPr="00DE3381">
        <w:rPr>
          <w:lang w:val="en-US"/>
        </w:rPr>
        <w:t xml:space="preserve"> </w:t>
      </w:r>
      <w:r w:rsidRPr="00DE3381">
        <w:rPr>
          <w:lang w:val="en-US"/>
        </w:rPr>
        <w:t xml:space="preserve">the baseline search traffic </w:t>
      </w:r>
      <w:r w:rsidR="00062D88" w:rsidRPr="00DE3381">
        <w:rPr>
          <w:lang w:val="en-US"/>
        </w:rPr>
        <w:t>on</w:t>
      </w:r>
      <w:r w:rsidRPr="00DE3381">
        <w:rPr>
          <w:lang w:val="en-US"/>
        </w:rPr>
        <w:t xml:space="preserve"> Google</w:t>
      </w:r>
      <w:r w:rsidR="00CF695C" w:rsidRPr="00DE3381">
        <w:rPr>
          <w:lang w:val="en-US"/>
        </w:rPr>
        <w:t xml:space="preserve">. For specific research settings, we suggest </w:t>
      </w:r>
      <w:r w:rsidR="00156F97" w:rsidRPr="00DE3381">
        <w:rPr>
          <w:lang w:val="en-US"/>
        </w:rPr>
        <w:t>adapting</w:t>
      </w:r>
      <w:r w:rsidR="00CF695C" w:rsidRPr="00DE3381">
        <w:rPr>
          <w:lang w:val="en-US"/>
        </w:rPr>
        <w:t xml:space="preserve"> keywords to the respective setting</w:t>
      </w:r>
      <w:r w:rsidR="00156F97" w:rsidRPr="00DE3381">
        <w:rPr>
          <w:lang w:val="en-US"/>
        </w:rPr>
        <w:t xml:space="preserve"> and testing them on the [Google Trends portal](http://www.google.com/trends) beforehand</w:t>
      </w:r>
      <w:r w:rsidR="00CF695C" w:rsidRPr="00DE3381">
        <w:rPr>
          <w:lang w:val="en-US"/>
        </w:rPr>
        <w:t>.</w:t>
      </w:r>
      <w:r w:rsidRPr="00DE3381">
        <w:rPr>
          <w:lang w:val="en-US"/>
        </w:rPr>
        <w:t xml:space="preserve"> The output of `add_control_keyword` is a `list` object </w:t>
      </w:r>
      <w:r w:rsidR="0023698E">
        <w:rPr>
          <w:lang w:val="en-US"/>
        </w:rPr>
        <w:t xml:space="preserve">of new control batch numbers </w:t>
      </w:r>
      <w:r w:rsidRPr="00DE3381">
        <w:rPr>
          <w:lang w:val="en-US"/>
        </w:rPr>
        <w:t>that can serve as input for other functions.</w:t>
      </w:r>
    </w:p>
    <w:p w14:paraId="43106458" w14:textId="77777777" w:rsidR="00185BDB" w:rsidRPr="00DE3381" w:rsidRDefault="00185BDB" w:rsidP="00185BDB">
      <w:pPr>
        <w:rPr>
          <w:lang w:val="en-US"/>
        </w:rPr>
      </w:pPr>
      <w:r w:rsidRPr="00DE3381">
        <w:rPr>
          <w:lang w:val="en-US"/>
        </w:rPr>
        <w:lastRenderedPageBreak/>
        <w:t>[XXXXX CODE XXXXX]</w:t>
      </w:r>
    </w:p>
    <w:p w14:paraId="66E663CD" w14:textId="753FC0C3" w:rsidR="00185BDB" w:rsidRPr="00DE3381" w:rsidRDefault="00185BDB" w:rsidP="00185BDB">
      <w:pPr>
        <w:rPr>
          <w:lang w:val="en-US"/>
        </w:rPr>
      </w:pPr>
      <w:r w:rsidRPr="00DE3381">
        <w:rPr>
          <w:lang w:val="en-US"/>
        </w:rPr>
        <w:t xml:space="preserve">The function `add_control_keyword` also updates the </w:t>
      </w:r>
      <w:r w:rsidR="00CF695C" w:rsidRPr="00DE3381">
        <w:rPr>
          <w:lang w:val="en-US"/>
        </w:rPr>
        <w:t>object</w:t>
      </w:r>
      <w:r w:rsidRPr="00DE3381">
        <w:rPr>
          <w:lang w:val="en-US"/>
        </w:rPr>
        <w:t xml:space="preserve"> `keywords_control` in the global environment. This `tibble` can be used for batch lookup.</w:t>
      </w:r>
    </w:p>
    <w:p w14:paraId="2F8F9587" w14:textId="77777777" w:rsidR="00185BDB" w:rsidRPr="00DE3381" w:rsidRDefault="00185BDB" w:rsidP="00185BDB">
      <w:pPr>
        <w:rPr>
          <w:lang w:val="en-US"/>
        </w:rPr>
      </w:pPr>
      <w:r w:rsidRPr="00DE3381">
        <w:rPr>
          <w:lang w:val="en-US"/>
        </w:rPr>
        <w:t>[XXXXX CODE XXXXX]</w:t>
      </w:r>
    </w:p>
    <w:p w14:paraId="32681EA8" w14:textId="2289AB0D" w:rsidR="00185BDB" w:rsidRPr="00DE3381" w:rsidRDefault="00185BDB" w:rsidP="00185BDB">
      <w:pPr>
        <w:rPr>
          <w:lang w:val="en-US"/>
        </w:rPr>
      </w:pPr>
      <w:r w:rsidRPr="00DE3381">
        <w:rPr>
          <w:lang w:val="en-US"/>
        </w:rPr>
        <w:t>As a second step, we download the control data with `download_control`, using the output from `add_control_keyword` as `control` input</w:t>
      </w:r>
      <w:r w:rsidR="0023698E">
        <w:rPr>
          <w:lang w:val="en-US"/>
        </w:rPr>
        <w:t>, the numbers of control batches for which we want to download data</w:t>
      </w:r>
      <w:r w:rsidRPr="00DE3381">
        <w:rPr>
          <w:lang w:val="en-US"/>
        </w:rPr>
        <w:t>. The input defaults to `countries`</w:t>
      </w:r>
      <w:r w:rsidR="00B31227" w:rsidRPr="00DE3381">
        <w:rPr>
          <w:lang w:val="en-US"/>
        </w:rPr>
        <w:t>, see [below](#changing-locations) for further details</w:t>
      </w:r>
      <w:r w:rsidRPr="00DE3381">
        <w:rPr>
          <w:lang w:val="en-US"/>
        </w:rPr>
        <w:t>.</w:t>
      </w:r>
    </w:p>
    <w:p w14:paraId="5F6CD8DD" w14:textId="77777777" w:rsidR="00185BDB" w:rsidRPr="00DE3381" w:rsidRDefault="00185BDB" w:rsidP="00185BDB">
      <w:pPr>
        <w:rPr>
          <w:lang w:val="en-US"/>
        </w:rPr>
      </w:pPr>
      <w:r w:rsidRPr="00DE3381">
        <w:rPr>
          <w:lang w:val="en-US"/>
        </w:rPr>
        <w:t>[XXXXX CODE XXXXX]</w:t>
      </w:r>
    </w:p>
    <w:p w14:paraId="6DC87B36" w14:textId="55FF9E97" w:rsidR="00F81DB3" w:rsidRPr="00DE3381" w:rsidRDefault="00185BDB" w:rsidP="00F81DB3">
      <w:pPr>
        <w:rPr>
          <w:lang w:val="en-US"/>
        </w:rPr>
      </w:pPr>
      <w:r w:rsidRPr="00DE3381">
        <w:rPr>
          <w:lang w:val="en-US"/>
        </w:rPr>
        <w:t>A message indicates each successful download</w:t>
      </w:r>
      <w:r w:rsidR="00EF71B6" w:rsidRPr="00EF71B6">
        <w:rPr>
          <w:lang w:val="en-US"/>
        </w:rPr>
        <w:t xml:space="preserve"> </w:t>
      </w:r>
      <w:r w:rsidR="00EF71B6" w:rsidRPr="00DE3381">
        <w:rPr>
          <w:lang w:val="en-US"/>
        </w:rPr>
        <w:t xml:space="preserve">of search volumes for </w:t>
      </w:r>
      <w:r w:rsidR="00EF71B6">
        <w:rPr>
          <w:lang w:val="en-US"/>
        </w:rPr>
        <w:t>control</w:t>
      </w:r>
      <w:r w:rsidR="00EF71B6" w:rsidRPr="00DE3381">
        <w:rPr>
          <w:lang w:val="en-US"/>
        </w:rPr>
        <w:t xml:space="preserve"> keywords</w:t>
      </w:r>
      <w:r w:rsidRPr="00DE3381">
        <w:rPr>
          <w:lang w:val="en-US"/>
        </w:rPr>
        <w:t xml:space="preserve">. The data is written directly to the </w:t>
      </w:r>
      <w:r w:rsidR="0023698E">
        <w:rPr>
          <w:lang w:val="en-US"/>
        </w:rPr>
        <w:t xml:space="preserve">table *data_control* in the </w:t>
      </w:r>
      <w:r w:rsidRPr="00DE3381">
        <w:rPr>
          <w:lang w:val="en-US"/>
        </w:rPr>
        <w:t>database.</w:t>
      </w:r>
      <w:r w:rsidR="000C5178" w:rsidRPr="00DE3381">
        <w:rPr>
          <w:lang w:val="en-US"/>
        </w:rPr>
        <w:t xml:space="preserve"> The function `download_control_global` follows the same approach and downloads control data on a global level.</w:t>
      </w:r>
    </w:p>
    <w:p w14:paraId="7F1FBA4A" w14:textId="77777777" w:rsidR="000C5178" w:rsidRPr="00DE3381" w:rsidRDefault="000C5178" w:rsidP="000C5178">
      <w:pPr>
        <w:rPr>
          <w:lang w:val="en-US"/>
        </w:rPr>
      </w:pPr>
      <w:r w:rsidRPr="00DE3381">
        <w:rPr>
          <w:lang w:val="en-US"/>
        </w:rPr>
        <w:t>[XXXXX CODE XXXXX]</w:t>
      </w:r>
    </w:p>
    <w:p w14:paraId="3F2BBA28" w14:textId="060AE1D8" w:rsidR="00F81DB3" w:rsidRPr="00DE3381" w:rsidRDefault="003B13D9" w:rsidP="0040192A">
      <w:pPr>
        <w:pStyle w:val="berschrift3"/>
      </w:pPr>
      <w:r w:rsidRPr="00DE3381">
        <w:t>Download o</w:t>
      </w:r>
      <w:r w:rsidR="00F81DB3" w:rsidRPr="00DE3381">
        <w:t>bject data</w:t>
      </w:r>
    </w:p>
    <w:p w14:paraId="0B916DF8" w14:textId="715C6355" w:rsidR="00934B6A" w:rsidRPr="00DE3381" w:rsidRDefault="00156F97" w:rsidP="00934B6A">
      <w:pPr>
        <w:rPr>
          <w:lang w:val="en-US"/>
        </w:rPr>
      </w:pPr>
      <w:r w:rsidRPr="00DE3381">
        <w:rPr>
          <w:lang w:val="en-US"/>
        </w:rPr>
        <w:t>F</w:t>
      </w:r>
      <w:r w:rsidR="00784A7B" w:rsidRPr="00DE3381">
        <w:rPr>
          <w:lang w:val="en-US"/>
        </w:rPr>
        <w:t xml:space="preserve">or object data, </w:t>
      </w:r>
      <w:r w:rsidRPr="00DE3381">
        <w:rPr>
          <w:lang w:val="en-US"/>
        </w:rPr>
        <w:t xml:space="preserve">as for control data, </w:t>
      </w:r>
      <w:r w:rsidR="00784A7B" w:rsidRPr="00DE3381">
        <w:rPr>
          <w:lang w:val="en-US"/>
        </w:rPr>
        <w:t xml:space="preserve">the first step is to add keywords </w:t>
      </w:r>
      <w:r w:rsidR="00CF695C" w:rsidRPr="00DE3381">
        <w:rPr>
          <w:lang w:val="en-US"/>
        </w:rPr>
        <w:t>that correspond to the objects of interest</w:t>
      </w:r>
      <w:r w:rsidR="00784A7B" w:rsidRPr="00DE3381">
        <w:rPr>
          <w:lang w:val="en-US"/>
        </w:rPr>
        <w:t xml:space="preserve">. While we use </w:t>
      </w:r>
      <w:r w:rsidR="00CF695C" w:rsidRPr="00DE3381">
        <w:rPr>
          <w:lang w:val="en-US"/>
        </w:rPr>
        <w:t xml:space="preserve">a single </w:t>
      </w:r>
      <w:r w:rsidR="00784A7B" w:rsidRPr="00DE3381">
        <w:rPr>
          <w:lang w:val="en-US"/>
        </w:rPr>
        <w:t>control batch for the entire analysis, there are more than one object batch.</w:t>
      </w:r>
      <w:r w:rsidR="0072616C" w:rsidRPr="00DE3381">
        <w:rPr>
          <w:lang w:val="en-US"/>
        </w:rPr>
        <w:t xml:space="preserve"> </w:t>
      </w:r>
      <w:r w:rsidR="00EF71B6">
        <w:rPr>
          <w:lang w:val="en-US"/>
        </w:rPr>
        <w:t xml:space="preserve">To each object batch, a control keyword is added to allow mapping between control and object search volumes (further details </w:t>
      </w:r>
      <w:r w:rsidR="0043591B">
        <w:rPr>
          <w:lang w:val="en-US"/>
        </w:rPr>
        <w:t>[</w:t>
      </w:r>
      <w:r w:rsidR="00EF71B6">
        <w:rPr>
          <w:lang w:val="en-US"/>
        </w:rPr>
        <w:t>below</w:t>
      </w:r>
      <w:r w:rsidR="0043591B">
        <w:rPr>
          <w:lang w:val="en-US"/>
        </w:rPr>
        <w:t>](#</w:t>
      </w:r>
      <w:r w:rsidR="0043591B" w:rsidRPr="001F7056">
        <w:rPr>
          <w:lang w:val="en-US"/>
        </w:rPr>
        <w:t>c</w:t>
      </w:r>
      <w:r w:rsidR="0043591B">
        <w:rPr>
          <w:lang w:val="en-US"/>
        </w:rPr>
        <w:t>ompute-country-search-</w:t>
      </w:r>
      <w:r w:rsidR="0043591B" w:rsidRPr="0043591B">
        <w:rPr>
          <w:lang w:val="en-US"/>
        </w:rPr>
        <w:t>scores</w:t>
      </w:r>
      <w:r w:rsidR="0043591B">
        <w:rPr>
          <w:lang w:val="en-US"/>
        </w:rPr>
        <w:t>-</w:t>
      </w:r>
      <w:r w:rsidR="0043591B" w:rsidRPr="0043591B">
        <w:rPr>
          <w:lang w:val="en-US"/>
        </w:rPr>
        <w:t>and</w:t>
      </w:r>
      <w:r w:rsidR="0043591B">
        <w:rPr>
          <w:lang w:val="en-US"/>
        </w:rPr>
        <w:t>-</w:t>
      </w:r>
      <w:r w:rsidR="0043591B" w:rsidRPr="0043591B">
        <w:rPr>
          <w:lang w:val="en-US"/>
        </w:rPr>
        <w:t>volume</w:t>
      </w:r>
      <w:r w:rsidR="0043591B">
        <w:rPr>
          <w:lang w:val="en-US"/>
        </w:rPr>
        <w:t>-</w:t>
      </w:r>
      <w:r w:rsidR="0043591B" w:rsidRPr="0043591B">
        <w:rPr>
          <w:lang w:val="en-US"/>
        </w:rPr>
        <w:t>of</w:t>
      </w:r>
      <w:r w:rsidR="0043591B">
        <w:rPr>
          <w:lang w:val="en-US"/>
        </w:rPr>
        <w:t>-</w:t>
      </w:r>
      <w:r w:rsidR="0043591B" w:rsidRPr="0043591B">
        <w:rPr>
          <w:lang w:val="en-US"/>
        </w:rPr>
        <w:t>internationalization</w:t>
      </w:r>
      <w:r w:rsidR="0043591B">
        <w:rPr>
          <w:lang w:val="en-US"/>
        </w:rPr>
        <w:t>)</w:t>
      </w:r>
      <w:r w:rsidR="00EF71B6">
        <w:rPr>
          <w:lang w:val="en-US"/>
        </w:rPr>
        <w:t xml:space="preserve">). Therefore, the number of keywords is limited to four, rather than five as for control batches. </w:t>
      </w:r>
      <w:r w:rsidR="0072616C" w:rsidRPr="00DE3381">
        <w:rPr>
          <w:lang w:val="en-US"/>
        </w:rPr>
        <w:t>Before we add the object keywords, we clean them, deleting punctuation and form of incorporation: *alaska air group*, *coca cola*, *facebook*, *</w:t>
      </w:r>
      <w:r w:rsidR="00B470B6">
        <w:rPr>
          <w:lang w:val="en-US"/>
        </w:rPr>
        <w:t>i</w:t>
      </w:r>
      <w:r w:rsidR="00B470B6" w:rsidRPr="00DE3381">
        <w:rPr>
          <w:lang w:val="en-US"/>
        </w:rPr>
        <w:t xml:space="preserve">llinois </w:t>
      </w:r>
      <w:r w:rsidR="0072616C" w:rsidRPr="00DE3381">
        <w:rPr>
          <w:lang w:val="en-US"/>
        </w:rPr>
        <w:t xml:space="preserve">tool works*, </w:t>
      </w:r>
      <w:r w:rsidR="00BC4FDE" w:rsidRPr="00DE3381">
        <w:rPr>
          <w:lang w:val="en-US"/>
        </w:rPr>
        <w:t xml:space="preserve">*jm smucker*, and *microsoft*. Since </w:t>
      </w:r>
      <w:r w:rsidR="00CF695C" w:rsidRPr="00DE3381">
        <w:rPr>
          <w:lang w:val="en-US"/>
        </w:rPr>
        <w:t>this</w:t>
      </w:r>
      <w:r w:rsidR="00BC4FDE" w:rsidRPr="00DE3381">
        <w:rPr>
          <w:lang w:val="en-US"/>
        </w:rPr>
        <w:t xml:space="preserve"> affects search results, </w:t>
      </w:r>
      <w:r w:rsidR="00CF695C" w:rsidRPr="00DE3381">
        <w:rPr>
          <w:lang w:val="en-US"/>
        </w:rPr>
        <w:t xml:space="preserve">the transformation </w:t>
      </w:r>
      <w:r w:rsidR="00BC4FDE" w:rsidRPr="00DE3381">
        <w:rPr>
          <w:lang w:val="en-US"/>
        </w:rPr>
        <w:t>require</w:t>
      </w:r>
      <w:r w:rsidR="00CF695C" w:rsidRPr="00DE3381">
        <w:rPr>
          <w:lang w:val="en-US"/>
        </w:rPr>
        <w:t>s</w:t>
      </w:r>
      <w:r w:rsidR="00BC4FDE" w:rsidRPr="00DE3381">
        <w:rPr>
          <w:lang w:val="en-US"/>
        </w:rPr>
        <w:t xml:space="preserve"> substantial consideration and depend</w:t>
      </w:r>
      <w:r w:rsidR="00CF695C" w:rsidRPr="00DE3381">
        <w:rPr>
          <w:lang w:val="en-US"/>
        </w:rPr>
        <w:t>s</w:t>
      </w:r>
      <w:r w:rsidR="00BC4FDE" w:rsidRPr="00DE3381">
        <w:rPr>
          <w:lang w:val="en-US"/>
        </w:rPr>
        <w:t xml:space="preserve"> on the respective research setting.</w:t>
      </w:r>
      <w:r w:rsidRPr="00DE3381">
        <w:rPr>
          <w:lang w:val="en-US"/>
        </w:rPr>
        <w:t xml:space="preserve"> To ensure the expected results, we propose testing keyword transformations on the [Google Trends portal](http://www.google.com/trends) beforehand</w:t>
      </w:r>
      <w:r w:rsidR="00835453" w:rsidRPr="00DE3381">
        <w:rPr>
          <w:lang w:val="en-US"/>
        </w:rPr>
        <w:t>.</w:t>
      </w:r>
    </w:p>
    <w:p w14:paraId="653489F9" w14:textId="77777777" w:rsidR="00934B6A" w:rsidRPr="00DE3381" w:rsidRDefault="00934B6A" w:rsidP="00934B6A">
      <w:pPr>
        <w:rPr>
          <w:lang w:val="en-US"/>
        </w:rPr>
      </w:pPr>
      <w:r w:rsidRPr="00DE3381">
        <w:rPr>
          <w:lang w:val="en-US"/>
        </w:rPr>
        <w:t>[XXXXX CODE XXXXX]</w:t>
      </w:r>
    </w:p>
    <w:p w14:paraId="55E7F369" w14:textId="25E4742B" w:rsidR="00BC4FDE" w:rsidRPr="00DE3381" w:rsidRDefault="00BC4FDE" w:rsidP="00BC4FDE">
      <w:pPr>
        <w:rPr>
          <w:lang w:val="en-US"/>
        </w:rPr>
      </w:pPr>
      <w:r w:rsidRPr="00DE3381">
        <w:rPr>
          <w:lang w:val="en-US"/>
        </w:rPr>
        <w:lastRenderedPageBreak/>
        <w:t xml:space="preserve">As for control keywords, the function `add_object_keyword` also updates the </w:t>
      </w:r>
      <w:r w:rsidR="00CF695C" w:rsidRPr="00DE3381">
        <w:rPr>
          <w:lang w:val="en-US"/>
        </w:rPr>
        <w:t>object</w:t>
      </w:r>
      <w:r w:rsidRPr="00DE3381">
        <w:rPr>
          <w:lang w:val="en-US"/>
        </w:rPr>
        <w:t xml:space="preserve"> `keywords_object` in the global environment. This `tibble` can be used for batch lookup.</w:t>
      </w:r>
    </w:p>
    <w:p w14:paraId="69BA9130" w14:textId="77777777" w:rsidR="00934B6A" w:rsidRPr="00DE3381" w:rsidRDefault="00934B6A" w:rsidP="00934B6A">
      <w:pPr>
        <w:rPr>
          <w:lang w:val="en-US"/>
        </w:rPr>
      </w:pPr>
      <w:r w:rsidRPr="00DE3381">
        <w:rPr>
          <w:lang w:val="en-US"/>
        </w:rPr>
        <w:t>[XXXXX CODE XXXXX]</w:t>
      </w:r>
    </w:p>
    <w:p w14:paraId="70F1BD93" w14:textId="0679419C" w:rsidR="00BC4FDE" w:rsidRPr="00DE3381" w:rsidRDefault="00BC4FDE" w:rsidP="00BC4FDE">
      <w:pPr>
        <w:rPr>
          <w:lang w:val="en-US"/>
        </w:rPr>
      </w:pPr>
      <w:r w:rsidRPr="00DE3381">
        <w:rPr>
          <w:lang w:val="en-US"/>
        </w:rPr>
        <w:t>Again, the second step is to download the object data with `download_object`, using the output from `add_object_keyword` as `object` input</w:t>
      </w:r>
      <w:r w:rsidR="00EF71B6">
        <w:rPr>
          <w:lang w:val="en-US"/>
        </w:rPr>
        <w:t>, the numbers of object batches for which we want to download data</w:t>
      </w:r>
      <w:r w:rsidRPr="00DE3381">
        <w:rPr>
          <w:lang w:val="en-US"/>
        </w:rPr>
        <w:t>. As above, the input `locations` defaults to `countries`.</w:t>
      </w:r>
      <w:r w:rsidR="000C5178" w:rsidRPr="00DE3381">
        <w:rPr>
          <w:lang w:val="en-US"/>
        </w:rPr>
        <w:t xml:space="preserve"> The package </w:t>
      </w:r>
      <w:r w:rsidR="00EF71B6">
        <w:rPr>
          <w:lang w:val="en-US"/>
        </w:rPr>
        <w:t xml:space="preserve">automatically </w:t>
      </w:r>
      <w:r w:rsidR="000C5178" w:rsidRPr="00DE3381">
        <w:rPr>
          <w:lang w:val="en-US"/>
        </w:rPr>
        <w:t>adds a control keyword to each batch of four object keywords. This control keyword then allows a mapping between control batches and object batches.</w:t>
      </w:r>
    </w:p>
    <w:p w14:paraId="5BD7BE76" w14:textId="31C3B788" w:rsidR="00934B6A" w:rsidRPr="00DE3381" w:rsidRDefault="00934B6A" w:rsidP="00934B6A">
      <w:pPr>
        <w:rPr>
          <w:lang w:val="en-US"/>
        </w:rPr>
      </w:pPr>
      <w:r w:rsidRPr="00DE3381">
        <w:rPr>
          <w:lang w:val="en-US"/>
        </w:rPr>
        <w:t>[XXXXX CODE XXXXX]</w:t>
      </w:r>
    </w:p>
    <w:p w14:paraId="45166A44" w14:textId="21203C09" w:rsidR="000C5178" w:rsidRPr="00DE3381" w:rsidRDefault="00E93FAE" w:rsidP="000C5178">
      <w:pPr>
        <w:rPr>
          <w:lang w:val="en-US"/>
        </w:rPr>
      </w:pPr>
      <w:r w:rsidRPr="00DE3381">
        <w:rPr>
          <w:lang w:val="en-US"/>
        </w:rPr>
        <w:t>A message indicates each successful download</w:t>
      </w:r>
      <w:r w:rsidR="00156F97" w:rsidRPr="00DE3381">
        <w:rPr>
          <w:lang w:val="en-US"/>
        </w:rPr>
        <w:t xml:space="preserve"> of search volumes for object keywords</w:t>
      </w:r>
      <w:r w:rsidRPr="00DE3381">
        <w:rPr>
          <w:lang w:val="en-US"/>
        </w:rPr>
        <w:t xml:space="preserve">. </w:t>
      </w:r>
      <w:r w:rsidR="00EF71B6" w:rsidRPr="00DE3381">
        <w:rPr>
          <w:lang w:val="en-US"/>
        </w:rPr>
        <w:t xml:space="preserve">The data is written directly to the </w:t>
      </w:r>
      <w:r w:rsidR="00EF71B6">
        <w:rPr>
          <w:lang w:val="en-US"/>
        </w:rPr>
        <w:t xml:space="preserve">table *data_object* in the </w:t>
      </w:r>
      <w:r w:rsidR="00EF71B6" w:rsidRPr="00DE3381">
        <w:rPr>
          <w:lang w:val="en-US"/>
        </w:rPr>
        <w:t>database.</w:t>
      </w:r>
      <w:r w:rsidR="000C5178" w:rsidRPr="00DE3381">
        <w:rPr>
          <w:lang w:val="en-US"/>
        </w:rPr>
        <w:t xml:space="preserve"> The function `download_object_global` follows the same approach and downloads object data on a global level.</w:t>
      </w:r>
    </w:p>
    <w:p w14:paraId="07F79BD5" w14:textId="77777777" w:rsidR="000C5178" w:rsidRPr="00DE3381" w:rsidRDefault="000C5178" w:rsidP="000C5178">
      <w:pPr>
        <w:rPr>
          <w:lang w:val="en-US"/>
        </w:rPr>
      </w:pPr>
      <w:r w:rsidRPr="00DE3381">
        <w:rPr>
          <w:lang w:val="en-US"/>
        </w:rPr>
        <w:t>[XXXXX CODE XXXXX]</w:t>
      </w:r>
    </w:p>
    <w:p w14:paraId="0E48C940" w14:textId="7238181B" w:rsidR="00F81DB3" w:rsidRPr="00DE3381" w:rsidRDefault="00F81DB3" w:rsidP="00F81DB3">
      <w:pPr>
        <w:pStyle w:val="berschrift2"/>
        <w:rPr>
          <w:lang w:val="en-US"/>
        </w:rPr>
      </w:pPr>
      <w:r w:rsidRPr="00DE3381">
        <w:rPr>
          <w:lang w:val="en-US"/>
        </w:rPr>
        <w:t>Compute search scores</w:t>
      </w:r>
      <w:r w:rsidR="003B13D9" w:rsidRPr="00DE3381">
        <w:rPr>
          <w:lang w:val="en-US"/>
        </w:rPr>
        <w:t xml:space="preserve"> and internationalization</w:t>
      </w:r>
    </w:p>
    <w:p w14:paraId="6D01BBC4" w14:textId="6CABE2C9" w:rsidR="00FF379E" w:rsidRPr="00DE3381" w:rsidRDefault="00FF379E" w:rsidP="00FF379E">
      <w:pPr>
        <w:rPr>
          <w:lang w:val="en-US"/>
        </w:rPr>
      </w:pPr>
      <w:r w:rsidRPr="00DE3381">
        <w:rPr>
          <w:lang w:val="en-US"/>
        </w:rPr>
        <w:t xml:space="preserve">Once </w:t>
      </w:r>
      <w:r w:rsidR="00ED7212" w:rsidRPr="00DE3381">
        <w:rPr>
          <w:lang w:val="en-US"/>
        </w:rPr>
        <w:t xml:space="preserve">the user has completed </w:t>
      </w:r>
      <w:r w:rsidRPr="00DE3381">
        <w:rPr>
          <w:lang w:val="en-US"/>
        </w:rPr>
        <w:t xml:space="preserve">all </w:t>
      </w:r>
      <w:r w:rsidR="00ED7212" w:rsidRPr="00DE3381">
        <w:rPr>
          <w:lang w:val="en-US"/>
        </w:rPr>
        <w:t xml:space="preserve">control and object </w:t>
      </w:r>
      <w:r w:rsidRPr="00DE3381">
        <w:rPr>
          <w:lang w:val="en-US"/>
        </w:rPr>
        <w:t>downloads, `globaltrends` computes search scores for each keyword-</w:t>
      </w:r>
      <w:r w:rsidR="00CE4621">
        <w:rPr>
          <w:lang w:val="en-US"/>
        </w:rPr>
        <w:t>time</w:t>
      </w:r>
      <w:r w:rsidRPr="00DE3381">
        <w:rPr>
          <w:lang w:val="en-US"/>
        </w:rPr>
        <w:t>-location combination</w:t>
      </w:r>
      <w:r w:rsidR="000C5178" w:rsidRPr="00DE3381">
        <w:rPr>
          <w:lang w:val="en-US"/>
        </w:rPr>
        <w:t xml:space="preserve"> and at a global level (*volume of internationalization*)</w:t>
      </w:r>
      <w:r w:rsidRPr="00DE3381">
        <w:rPr>
          <w:lang w:val="en-US"/>
        </w:rPr>
        <w:t xml:space="preserve">. Next, the package uses the across-country distribution of these search scores to measure the </w:t>
      </w:r>
      <w:r w:rsidR="000C5178" w:rsidRPr="00DE3381">
        <w:rPr>
          <w:lang w:val="en-US"/>
        </w:rPr>
        <w:t>*</w:t>
      </w:r>
      <w:r w:rsidRPr="00DE3381">
        <w:rPr>
          <w:lang w:val="en-US"/>
        </w:rPr>
        <w:t>degree of internationalization</w:t>
      </w:r>
      <w:r w:rsidR="000C5178" w:rsidRPr="00DE3381">
        <w:rPr>
          <w:lang w:val="en-US"/>
        </w:rPr>
        <w:t>*</w:t>
      </w:r>
      <w:r w:rsidRPr="00DE3381">
        <w:rPr>
          <w:lang w:val="en-US"/>
        </w:rPr>
        <w:t xml:space="preserve"> of an object keyword.</w:t>
      </w:r>
    </w:p>
    <w:p w14:paraId="24EC0A34" w14:textId="68B44C97" w:rsidR="00FF379E" w:rsidRPr="00DE3381" w:rsidRDefault="00FF379E" w:rsidP="00FF379E">
      <w:pPr>
        <w:pStyle w:val="berschrift3"/>
      </w:pPr>
      <w:r w:rsidRPr="00DE3381">
        <w:t xml:space="preserve">Compute </w:t>
      </w:r>
      <w:r w:rsidR="00DE3381">
        <w:t xml:space="preserve">country </w:t>
      </w:r>
      <w:r w:rsidRPr="00DE3381">
        <w:t>search scores</w:t>
      </w:r>
      <w:r w:rsidR="00DE3381">
        <w:t xml:space="preserve"> and volume of internationalization</w:t>
      </w:r>
    </w:p>
    <w:p w14:paraId="47708723" w14:textId="192817BB" w:rsidR="00894A57" w:rsidRPr="00DE3381" w:rsidRDefault="00894A57" w:rsidP="00894A57">
      <w:pPr>
        <w:rPr>
          <w:lang w:val="en-US"/>
        </w:rPr>
      </w:pPr>
      <w:r w:rsidRPr="00DE3381">
        <w:rPr>
          <w:lang w:val="en-US"/>
        </w:rPr>
        <w:t xml:space="preserve">The function `compute_score` divides the </w:t>
      </w:r>
      <w:r w:rsidR="00156F97" w:rsidRPr="00DE3381">
        <w:rPr>
          <w:lang w:val="en-US"/>
        </w:rPr>
        <w:t xml:space="preserve">search volumes </w:t>
      </w:r>
      <w:r w:rsidRPr="00DE3381">
        <w:rPr>
          <w:lang w:val="en-US"/>
        </w:rPr>
        <w:t xml:space="preserve">for an object keyword by the sum of </w:t>
      </w:r>
      <w:r w:rsidR="00156F97" w:rsidRPr="00DE3381">
        <w:rPr>
          <w:lang w:val="en-US"/>
        </w:rPr>
        <w:t xml:space="preserve">search volumes for </w:t>
      </w:r>
      <w:r w:rsidRPr="00DE3381">
        <w:rPr>
          <w:lang w:val="en-US"/>
        </w:rPr>
        <w:t xml:space="preserve">the keywords in the respective control batch. </w:t>
      </w:r>
      <w:r w:rsidR="00115C51" w:rsidRPr="00DE3381">
        <w:rPr>
          <w:lang w:val="en-US"/>
        </w:rPr>
        <w:t xml:space="preserve">The search score computation proceeds in four steps. First, the function aggregates all </w:t>
      </w:r>
      <w:r w:rsidR="00FB6A8C" w:rsidRPr="00DE3381">
        <w:rPr>
          <w:lang w:val="en-US"/>
        </w:rPr>
        <w:t>search volumes to</w:t>
      </w:r>
      <w:r w:rsidR="00115C51" w:rsidRPr="00DE3381">
        <w:rPr>
          <w:lang w:val="en-US"/>
        </w:rPr>
        <w:t xml:space="preserve"> monthly data. Then, it applies some optional time series adjustments that we outline in greater detail [below](#time-series-adjustments). Next, it follows the procedure </w:t>
      </w:r>
      <w:r w:rsidR="00CE4621">
        <w:rPr>
          <w:lang w:val="en-US"/>
        </w:rPr>
        <w:t>proposed</w:t>
      </w:r>
      <w:r w:rsidR="00CE4621" w:rsidRPr="00DE3381">
        <w:rPr>
          <w:lang w:val="en-US"/>
        </w:rPr>
        <w:t xml:space="preserve"> </w:t>
      </w:r>
      <w:r w:rsidR="00115C51" w:rsidRPr="00DE3381">
        <w:rPr>
          <w:lang w:val="en-US"/>
        </w:rPr>
        <w:t xml:space="preserve">by Castelnuovo and Tran </w:t>
      </w:r>
      <w:r w:rsidR="00CF695C" w:rsidRPr="00DE3381">
        <w:rPr>
          <w:lang w:val="en-US"/>
        </w:rPr>
        <w:t xml:space="preserve">(2017, </w:t>
      </w:r>
      <w:r w:rsidR="00115C51" w:rsidRPr="00DE3381">
        <w:rPr>
          <w:lang w:val="en-US"/>
        </w:rPr>
        <w:t>pp. A1-A2</w:t>
      </w:r>
      <w:r w:rsidR="00CF695C" w:rsidRPr="00DE3381">
        <w:rPr>
          <w:lang w:val="en-US"/>
        </w:rPr>
        <w:t>)</w:t>
      </w:r>
      <w:r w:rsidR="00115C51" w:rsidRPr="00DE3381">
        <w:rPr>
          <w:lang w:val="en-US"/>
        </w:rPr>
        <w:t xml:space="preserve"> </w:t>
      </w:r>
      <w:r w:rsidR="00CE4621">
        <w:rPr>
          <w:lang w:val="en-US"/>
        </w:rPr>
        <w:t xml:space="preserve">and outlined in the [Appendix](#appendix) </w:t>
      </w:r>
      <w:r w:rsidR="00115C51" w:rsidRPr="00DE3381">
        <w:rPr>
          <w:lang w:val="en-US"/>
        </w:rPr>
        <w:t>to map control and object data.</w:t>
      </w:r>
      <w:r w:rsidR="00563CEC" w:rsidRPr="00DE3381">
        <w:rPr>
          <w:lang w:val="en-US"/>
        </w:rPr>
        <w:t xml:space="preserve"> After the mapping, object </w:t>
      </w:r>
      <w:r w:rsidR="00FB6A8C" w:rsidRPr="00DE3381">
        <w:rPr>
          <w:lang w:val="en-US"/>
        </w:rPr>
        <w:t>search volumes are</w:t>
      </w:r>
      <w:r w:rsidR="00563CEC" w:rsidRPr="00DE3381">
        <w:rPr>
          <w:lang w:val="en-US"/>
        </w:rPr>
        <w:t xml:space="preserve"> divided by the sum of </w:t>
      </w:r>
      <w:r w:rsidR="00CF695C" w:rsidRPr="00DE3381">
        <w:rPr>
          <w:lang w:val="en-US"/>
        </w:rPr>
        <w:t xml:space="preserve">control </w:t>
      </w:r>
      <w:r w:rsidR="00FB6A8C" w:rsidRPr="00DE3381">
        <w:rPr>
          <w:lang w:val="en-US"/>
        </w:rPr>
        <w:t xml:space="preserve">search volumes </w:t>
      </w:r>
      <w:r w:rsidR="00550511" w:rsidRPr="00DE3381">
        <w:rPr>
          <w:lang w:val="en-US"/>
        </w:rPr>
        <w:t xml:space="preserve">in </w:t>
      </w:r>
      <w:r w:rsidR="00563CEC" w:rsidRPr="00DE3381">
        <w:rPr>
          <w:lang w:val="en-US"/>
        </w:rPr>
        <w:t xml:space="preserve">the respective control batch. We use the sum of </w:t>
      </w:r>
      <w:r w:rsidR="00FB6A8C" w:rsidRPr="00DE3381">
        <w:rPr>
          <w:lang w:val="en-US"/>
        </w:rPr>
        <w:t xml:space="preserve">search volumes </w:t>
      </w:r>
      <w:r w:rsidR="00563CEC" w:rsidRPr="00DE3381">
        <w:rPr>
          <w:lang w:val="en-US"/>
        </w:rPr>
        <w:t>for a set of</w:t>
      </w:r>
      <w:r w:rsidR="00550511" w:rsidRPr="00DE3381">
        <w:rPr>
          <w:lang w:val="en-US"/>
        </w:rPr>
        <w:t xml:space="preserve"> control</w:t>
      </w:r>
      <w:r w:rsidR="00563CEC" w:rsidRPr="00DE3381">
        <w:rPr>
          <w:lang w:val="en-US"/>
        </w:rPr>
        <w:t xml:space="preserve"> </w:t>
      </w:r>
      <w:r w:rsidR="00563CEC" w:rsidRPr="00DE3381">
        <w:rPr>
          <w:lang w:val="en-US"/>
        </w:rPr>
        <w:lastRenderedPageBreak/>
        <w:t xml:space="preserve">keywords, rather than the </w:t>
      </w:r>
      <w:r w:rsidR="00FB6A8C" w:rsidRPr="00DE3381">
        <w:rPr>
          <w:lang w:val="en-US"/>
        </w:rPr>
        <w:t xml:space="preserve">search volumes </w:t>
      </w:r>
      <w:r w:rsidR="00563CEC" w:rsidRPr="00DE3381">
        <w:rPr>
          <w:lang w:val="en-US"/>
        </w:rPr>
        <w:t>for a single control keyword, to smooth-out variation in the underlying control data.</w:t>
      </w:r>
      <w:r w:rsidR="00E33C38" w:rsidRPr="00DE3381">
        <w:rPr>
          <w:lang w:val="en-US"/>
        </w:rPr>
        <w:t xml:space="preserve"> </w:t>
      </w:r>
      <w:r w:rsidR="00550511" w:rsidRPr="00DE3381">
        <w:rPr>
          <w:lang w:val="en-US"/>
        </w:rPr>
        <w:t xml:space="preserve">Because of this division, it is essential to define a set of </w:t>
      </w:r>
      <w:r w:rsidR="004D69E2">
        <w:rPr>
          <w:lang w:val="en-US"/>
        </w:rPr>
        <w:t>control</w:t>
      </w:r>
      <w:r w:rsidR="004D69E2" w:rsidRPr="00DE3381">
        <w:rPr>
          <w:lang w:val="en-US"/>
        </w:rPr>
        <w:t xml:space="preserve"> </w:t>
      </w:r>
      <w:r w:rsidR="00550511" w:rsidRPr="00DE3381">
        <w:rPr>
          <w:lang w:val="en-US"/>
        </w:rPr>
        <w:t>keywords that mirrors “standard” Google usage for the given research setting.</w:t>
      </w:r>
    </w:p>
    <w:p w14:paraId="4CEA29BA" w14:textId="399B070F" w:rsidR="00563CEC" w:rsidRPr="00DE3381" w:rsidRDefault="00563CEC" w:rsidP="00563CEC">
      <w:pPr>
        <w:rPr>
          <w:lang w:val="en-US"/>
        </w:rPr>
      </w:pPr>
      <w:r w:rsidRPr="00DE3381">
        <w:rPr>
          <w:lang w:val="en-US"/>
        </w:rPr>
        <w:t>[XXXXX CODE XXXXX]</w:t>
      </w:r>
    </w:p>
    <w:p w14:paraId="4E4F9D36" w14:textId="139FF055" w:rsidR="00563CEC" w:rsidRDefault="00563CEC" w:rsidP="00563CEC">
      <w:pPr>
        <w:rPr>
          <w:lang w:val="en-US"/>
        </w:rPr>
      </w:pPr>
      <w:r w:rsidRPr="00DE3381">
        <w:rPr>
          <w:lang w:val="en-US"/>
        </w:rPr>
        <w:t>A message indicates each successful computation</w:t>
      </w:r>
      <w:r w:rsidR="00FB6A8C" w:rsidRPr="00DE3381">
        <w:rPr>
          <w:lang w:val="en-US"/>
        </w:rPr>
        <w:t xml:space="preserve"> of search scores</w:t>
      </w:r>
      <w:r w:rsidRPr="00DE3381">
        <w:rPr>
          <w:lang w:val="en-US"/>
        </w:rPr>
        <w:t xml:space="preserve">. The data is written directly to </w:t>
      </w:r>
      <w:r w:rsidR="00F80007">
        <w:rPr>
          <w:lang w:val="en-US"/>
        </w:rPr>
        <w:t xml:space="preserve">table *data_score* in </w:t>
      </w:r>
      <w:r w:rsidRPr="00DE3381">
        <w:rPr>
          <w:lang w:val="en-US"/>
        </w:rPr>
        <w:t>the database.</w:t>
      </w:r>
      <w:r w:rsidR="00DE3381">
        <w:rPr>
          <w:lang w:val="en-US"/>
        </w:rPr>
        <w:t xml:space="preserve"> The computation of the volume of internationalization follows the same principles. Instead of search volumes of </w:t>
      </w:r>
      <w:r w:rsidR="00F80007">
        <w:rPr>
          <w:lang w:val="en-US"/>
        </w:rPr>
        <w:t xml:space="preserve">control </w:t>
      </w:r>
      <w:r w:rsidR="00DE3381">
        <w:rPr>
          <w:lang w:val="en-US"/>
        </w:rPr>
        <w:t xml:space="preserve">and object keywords at the country level, the function `compute_voi` compares </w:t>
      </w:r>
      <w:r w:rsidR="00F80007">
        <w:rPr>
          <w:lang w:val="en-US"/>
        </w:rPr>
        <w:t xml:space="preserve">control </w:t>
      </w:r>
      <w:r w:rsidR="00DE3381">
        <w:rPr>
          <w:lang w:val="en-US"/>
        </w:rPr>
        <w:t>and object search volumes at the global level.</w:t>
      </w:r>
    </w:p>
    <w:p w14:paraId="022FE636" w14:textId="77777777" w:rsidR="00DE3381" w:rsidRPr="005D112C" w:rsidRDefault="00DE3381" w:rsidP="00DE3381">
      <w:pPr>
        <w:rPr>
          <w:lang w:val="en-US"/>
        </w:rPr>
      </w:pPr>
      <w:r w:rsidRPr="005D112C">
        <w:rPr>
          <w:lang w:val="en-US"/>
        </w:rPr>
        <w:t>[XXXXX CODE XXXXX]</w:t>
      </w:r>
    </w:p>
    <w:p w14:paraId="25770ECA" w14:textId="77777777" w:rsidR="000C5178" w:rsidRPr="00E228EE" w:rsidRDefault="000C5178" w:rsidP="000C5178">
      <w:pPr>
        <w:pStyle w:val="berschrift3"/>
      </w:pPr>
      <w:r w:rsidRPr="00DE3381">
        <w:t>Compute degree of internationalization</w:t>
      </w:r>
    </w:p>
    <w:p w14:paraId="7C4FC97D" w14:textId="5465D713" w:rsidR="00B40571" w:rsidRPr="00DE3381" w:rsidRDefault="00ED7212" w:rsidP="00B40571">
      <w:pPr>
        <w:rPr>
          <w:lang w:val="en-US"/>
        </w:rPr>
      </w:pPr>
      <w:r w:rsidRPr="00DE3381">
        <w:rPr>
          <w:lang w:val="en-US"/>
        </w:rPr>
        <w:t xml:space="preserve">The `globaltrends` package uses the distribution of search scores across countries to compute degree of internationalization for </w:t>
      </w:r>
      <w:r w:rsidR="00550511" w:rsidRPr="00DE3381">
        <w:rPr>
          <w:lang w:val="en-US"/>
        </w:rPr>
        <w:t>objects of interest</w:t>
      </w:r>
      <w:r w:rsidRPr="00DE3381">
        <w:rPr>
          <w:lang w:val="en-US"/>
        </w:rPr>
        <w:t xml:space="preserve">. </w:t>
      </w:r>
      <w:bookmarkStart w:id="5" w:name="_Hlk54638353"/>
      <w:r w:rsidR="00EF5211" w:rsidRPr="00DE3381">
        <w:rPr>
          <w:lang w:val="en-US"/>
        </w:rPr>
        <w:t>The function</w:t>
      </w:r>
      <w:r w:rsidR="00314BE3" w:rsidRPr="00DE3381">
        <w:rPr>
          <w:lang w:val="en-US"/>
        </w:rPr>
        <w:t xml:space="preserve"> `compute_doi` uses an inverted Gini-coefficient as measure for degree of internationalization. The more uniform the distribution of search scores across all countries, the higher the inverted Gini-coefficient and the greater the degree of internationalization. In addition to the Gini-coefficient, the package uses inverted </w:t>
      </w:r>
      <w:bookmarkStart w:id="6" w:name="_Hlk51431427"/>
      <w:r w:rsidR="00314BE3" w:rsidRPr="00DE3381">
        <w:rPr>
          <w:lang w:val="en-US"/>
        </w:rPr>
        <w:t xml:space="preserve">Herfindahl index </w:t>
      </w:r>
      <w:bookmarkEnd w:id="6"/>
      <w:r w:rsidR="00314BE3" w:rsidRPr="00DE3381">
        <w:rPr>
          <w:lang w:val="en-US"/>
        </w:rPr>
        <w:t xml:space="preserve">and </w:t>
      </w:r>
      <w:bookmarkStart w:id="7" w:name="_Hlk51431504"/>
      <w:r w:rsidR="00314BE3" w:rsidRPr="00DE3381">
        <w:rPr>
          <w:lang w:val="en-US"/>
        </w:rPr>
        <w:t xml:space="preserve">inverted </w:t>
      </w:r>
      <w:r w:rsidR="00DE3381">
        <w:rPr>
          <w:lang w:val="en-US"/>
        </w:rPr>
        <w:t>E</w:t>
      </w:r>
      <w:r w:rsidR="00314BE3" w:rsidRPr="00E228EE">
        <w:rPr>
          <w:lang w:val="en-US"/>
        </w:rPr>
        <w:t>ntropy</w:t>
      </w:r>
      <w:bookmarkEnd w:id="7"/>
      <w:r w:rsidR="00314BE3" w:rsidRPr="00DE3381">
        <w:rPr>
          <w:lang w:val="en-US"/>
        </w:rPr>
        <w:t xml:space="preserve"> as measures for internationalization</w:t>
      </w:r>
      <w:bookmarkEnd w:id="5"/>
      <w:r w:rsidR="00314BE3" w:rsidRPr="00DE3381">
        <w:rPr>
          <w:lang w:val="en-US"/>
        </w:rPr>
        <w:t xml:space="preserve"> ([details below](#alternative-dispersion-measures)).</w:t>
      </w:r>
    </w:p>
    <w:p w14:paraId="45303D9B" w14:textId="77777777" w:rsidR="005F0F19" w:rsidRPr="00DE3381" w:rsidRDefault="005F0F19" w:rsidP="005F0F19">
      <w:pPr>
        <w:rPr>
          <w:lang w:val="en-US"/>
        </w:rPr>
      </w:pPr>
      <w:r w:rsidRPr="00DE3381">
        <w:rPr>
          <w:lang w:val="en-US"/>
        </w:rPr>
        <w:t>[XXXXX CODE XXXXX]</w:t>
      </w:r>
    </w:p>
    <w:p w14:paraId="66B83C19" w14:textId="50EDAC29" w:rsidR="005F0F19" w:rsidRPr="00DE3381" w:rsidRDefault="005F0F19" w:rsidP="005F0F19">
      <w:pPr>
        <w:rPr>
          <w:lang w:val="en-US"/>
        </w:rPr>
      </w:pPr>
      <w:r w:rsidRPr="00DE3381">
        <w:rPr>
          <w:lang w:val="en-US"/>
        </w:rPr>
        <w:t xml:space="preserve">A message indicates each successful computation. The data is written directly to </w:t>
      </w:r>
      <w:r w:rsidR="00F80007">
        <w:rPr>
          <w:lang w:val="en-US"/>
        </w:rPr>
        <w:t xml:space="preserve">table *data_doi* </w:t>
      </w:r>
      <w:r w:rsidR="00C154CB">
        <w:rPr>
          <w:lang w:val="en-US"/>
        </w:rPr>
        <w:t xml:space="preserve">in </w:t>
      </w:r>
      <w:r w:rsidRPr="00DE3381">
        <w:rPr>
          <w:lang w:val="en-US"/>
        </w:rPr>
        <w:t>the database.</w:t>
      </w:r>
    </w:p>
    <w:p w14:paraId="42262B1A" w14:textId="657456F7" w:rsidR="003B13D9" w:rsidRPr="00DE3381" w:rsidRDefault="003B13D9" w:rsidP="003B13D9">
      <w:pPr>
        <w:pStyle w:val="berschrift2"/>
        <w:rPr>
          <w:lang w:val="en-US"/>
        </w:rPr>
      </w:pPr>
      <w:r w:rsidRPr="00DE3381">
        <w:rPr>
          <w:lang w:val="en-US"/>
        </w:rPr>
        <w:t>Exports and plots</w:t>
      </w:r>
    </w:p>
    <w:p w14:paraId="3B391DF8" w14:textId="61F8E74A" w:rsidR="00A9247D" w:rsidRPr="00DE3381" w:rsidRDefault="003B639F" w:rsidP="00A9247D">
      <w:pPr>
        <w:rPr>
          <w:lang w:val="en-US"/>
        </w:rPr>
      </w:pPr>
      <w:r>
        <w:rPr>
          <w:lang w:val="en-US"/>
        </w:rPr>
        <w:t xml:space="preserve">Functions in </w:t>
      </w:r>
      <w:r w:rsidR="00A9247D" w:rsidRPr="00DE3381">
        <w:rPr>
          <w:lang w:val="en-US"/>
        </w:rPr>
        <w:t xml:space="preserve">`globaltrends` write all data directly to </w:t>
      </w:r>
      <w:r>
        <w:rPr>
          <w:lang w:val="en-US"/>
        </w:rPr>
        <w:t xml:space="preserve">tables in </w:t>
      </w:r>
      <w:r w:rsidR="00A9247D" w:rsidRPr="00DE3381">
        <w:rPr>
          <w:lang w:val="en-US"/>
        </w:rPr>
        <w:t>the database. With the help of functions from the `dplyr` package and connections exported from `start_db`, users can access database tables</w:t>
      </w:r>
      <w:r>
        <w:rPr>
          <w:lang w:val="en-US"/>
        </w:rPr>
        <w:t xml:space="preserve"> and prepare their own analysis</w:t>
      </w:r>
      <w:r w:rsidR="00A9247D" w:rsidRPr="00DE3381">
        <w:rPr>
          <w:lang w:val="en-US"/>
        </w:rPr>
        <w:t>.</w:t>
      </w:r>
    </w:p>
    <w:p w14:paraId="32B0C9E2" w14:textId="77777777" w:rsidR="00A9247D" w:rsidRPr="00DE3381" w:rsidRDefault="00A9247D" w:rsidP="00A9247D">
      <w:pPr>
        <w:rPr>
          <w:lang w:val="en-US"/>
        </w:rPr>
      </w:pPr>
      <w:r w:rsidRPr="00DE3381">
        <w:rPr>
          <w:lang w:val="en-US"/>
        </w:rPr>
        <w:t>[XXXXX CODE XXXXX]</w:t>
      </w:r>
    </w:p>
    <w:p w14:paraId="01358068" w14:textId="50AB647C" w:rsidR="00A9247D" w:rsidRPr="00E228EE" w:rsidRDefault="00A9247D" w:rsidP="00A9247D">
      <w:pPr>
        <w:rPr>
          <w:lang w:val="en-US"/>
        </w:rPr>
      </w:pPr>
      <w:r w:rsidRPr="00DE3381">
        <w:rPr>
          <w:lang w:val="en-US"/>
        </w:rPr>
        <w:t xml:space="preserve">To enhance usability, the `globaltrends` package includes a set of export functions that offer filters and return data as `tibble`. </w:t>
      </w:r>
      <w:del w:id="8" w:author="Harald Puhr" w:date="2021-05-16T20:27:00Z">
        <w:r w:rsidRPr="00DE3381" w:rsidDel="00044CF8">
          <w:rPr>
            <w:lang w:val="en-US"/>
          </w:rPr>
          <w:delText xml:space="preserve">Currently the functions do not include `list` inputs – users </w:delText>
        </w:r>
        <w:r w:rsidR="00DA4D57" w:rsidRPr="00DE3381" w:rsidDel="00044CF8">
          <w:rPr>
            <w:lang w:val="en-US"/>
          </w:rPr>
          <w:delText>are advised to</w:delText>
        </w:r>
        <w:r w:rsidRPr="00DE3381" w:rsidDel="00044CF8">
          <w:rPr>
            <w:lang w:val="en-US"/>
          </w:rPr>
          <w:delText xml:space="preserve"> `purrr::map_dfr` </w:delText>
        </w:r>
        <w:r w:rsidR="00DE3381" w:rsidDel="00044CF8">
          <w:rPr>
            <w:lang w:val="en-US"/>
          </w:rPr>
          <w:delText xml:space="preserve">or `dplyr::filter` </w:delText>
        </w:r>
        <w:r w:rsidRPr="00E228EE" w:rsidDel="00044CF8">
          <w:rPr>
            <w:lang w:val="en-US"/>
          </w:rPr>
          <w:delText>instead.</w:delText>
        </w:r>
      </w:del>
      <w:ins w:id="9" w:author="Harald Puhr" w:date="2021-05-16T20:28:00Z">
        <w:r w:rsidR="00044CF8">
          <w:rPr>
            <w:lang w:val="en-US"/>
          </w:rPr>
          <w:t>The</w:t>
        </w:r>
      </w:ins>
      <w:ins w:id="10" w:author="Harald Puhr" w:date="2021-05-16T20:27:00Z">
        <w:r w:rsidR="00044CF8">
          <w:rPr>
            <w:lang w:val="en-US"/>
          </w:rPr>
          <w:t xml:space="preserve"> default</w:t>
        </w:r>
      </w:ins>
      <w:ins w:id="11" w:author="Harald Puhr" w:date="2021-05-16T20:28:00Z">
        <w:r w:rsidR="00044CF8">
          <w:rPr>
            <w:lang w:val="en-US"/>
          </w:rPr>
          <w:t xml:space="preserve"> </w:t>
        </w:r>
        <w:r w:rsidR="00044CF8">
          <w:rPr>
            <w:lang w:val="en-US"/>
          </w:rPr>
          <w:lastRenderedPageBreak/>
          <w:t>value for</w:t>
        </w:r>
      </w:ins>
      <w:ins w:id="12" w:author="Harald Puhr" w:date="2021-05-16T20:27:00Z">
        <w:r w:rsidR="00044CF8">
          <w:rPr>
            <w:lang w:val="en-US"/>
          </w:rPr>
          <w:t xml:space="preserve"> the </w:t>
        </w:r>
      </w:ins>
      <w:ins w:id="13" w:author="Harald Puhr" w:date="2021-05-16T20:28:00Z">
        <w:r w:rsidR="00044CF8">
          <w:rPr>
            <w:lang w:val="en-US"/>
          </w:rPr>
          <w:t xml:space="preserve">batch, for which </w:t>
        </w:r>
      </w:ins>
      <w:ins w:id="14" w:author="Harald Puhr" w:date="2021-05-16T20:27:00Z">
        <w:r w:rsidR="00044CF8">
          <w:rPr>
            <w:lang w:val="en-US"/>
          </w:rPr>
          <w:t xml:space="preserve">`export_xxx` </w:t>
        </w:r>
      </w:ins>
      <w:ins w:id="15" w:author="Harald Puhr" w:date="2021-05-16T20:28:00Z">
        <w:r w:rsidR="00044CF8">
          <w:rPr>
            <w:lang w:val="en-US"/>
          </w:rPr>
          <w:t>exports data is</w:t>
        </w:r>
      </w:ins>
      <w:ins w:id="16" w:author="Harald Puhr" w:date="2021-05-16T20:27:00Z">
        <w:r w:rsidR="00044CF8">
          <w:rPr>
            <w:lang w:val="en-US"/>
          </w:rPr>
          <w:t xml:space="preserve"> `NULL`</w:t>
        </w:r>
      </w:ins>
      <w:ins w:id="17" w:author="Harald Puhr" w:date="2021-05-16T20:28:00Z">
        <w:r w:rsidR="00044CF8">
          <w:rPr>
            <w:lang w:val="en-US"/>
          </w:rPr>
          <w:t>.</w:t>
        </w:r>
      </w:ins>
      <w:ins w:id="18" w:author="Harald Puhr" w:date="2021-05-16T20:27:00Z">
        <w:r w:rsidR="00044CF8">
          <w:rPr>
            <w:lang w:val="en-US"/>
          </w:rPr>
          <w:t xml:space="preserve"> </w:t>
        </w:r>
      </w:ins>
      <w:ins w:id="19" w:author="Harald Puhr" w:date="2021-05-16T20:28:00Z">
        <w:r w:rsidR="00044CF8">
          <w:rPr>
            <w:lang w:val="en-US"/>
          </w:rPr>
          <w:t xml:space="preserve">In this case, all values from </w:t>
        </w:r>
      </w:ins>
      <w:ins w:id="20" w:author="Harald Puhr" w:date="2021-05-16T20:29:00Z">
        <w:r w:rsidR="00044CF8">
          <w:rPr>
            <w:lang w:val="en-US"/>
          </w:rPr>
          <w:t>the database are exported. Alternatively, batch numbers can be specified individually</w:t>
        </w:r>
      </w:ins>
      <w:ins w:id="21" w:author="Harald Puhr" w:date="2021-05-16T20:30:00Z">
        <w:r w:rsidR="00044CF8">
          <w:rPr>
            <w:lang w:val="en-US"/>
          </w:rPr>
          <w:t>, as vector</w:t>
        </w:r>
      </w:ins>
      <w:ins w:id="22" w:author="Harald Puhr" w:date="2021-05-16T20:29:00Z">
        <w:r w:rsidR="00044CF8">
          <w:rPr>
            <w:lang w:val="en-US"/>
          </w:rPr>
          <w:t xml:space="preserve"> or as list.</w:t>
        </w:r>
      </w:ins>
    </w:p>
    <w:p w14:paraId="7FDF77A7" w14:textId="3AFE49F7" w:rsidR="00AF4033" w:rsidRPr="00DE3381" w:rsidRDefault="00AF4033" w:rsidP="00AF4033">
      <w:pPr>
        <w:rPr>
          <w:lang w:val="en-US"/>
        </w:rPr>
      </w:pPr>
      <w:r w:rsidRPr="00DE3381">
        <w:rPr>
          <w:lang w:val="en-US"/>
        </w:rPr>
        <w:t>[XXXXX CODE XXXXX]</w:t>
      </w:r>
    </w:p>
    <w:p w14:paraId="48684BCB" w14:textId="07A1B280" w:rsidR="00AF4033" w:rsidRPr="00DE3381" w:rsidRDefault="00AF4033" w:rsidP="00AF4033">
      <w:pPr>
        <w:rPr>
          <w:lang w:val="en-US"/>
        </w:rPr>
      </w:pPr>
      <w:r w:rsidRPr="00DE3381">
        <w:rPr>
          <w:lang w:val="en-US"/>
        </w:rPr>
        <w:t>The export functions from `globaltrends` also allow direct interaction with `dplyr` or other packages for further analysis.</w:t>
      </w:r>
    </w:p>
    <w:p w14:paraId="5C01413E" w14:textId="77777777" w:rsidR="00AF4033" w:rsidRPr="00DE3381" w:rsidRDefault="00AF4033" w:rsidP="00AF4033">
      <w:pPr>
        <w:rPr>
          <w:lang w:val="en-US"/>
        </w:rPr>
      </w:pPr>
      <w:r w:rsidRPr="00DE3381">
        <w:rPr>
          <w:lang w:val="en-US"/>
        </w:rPr>
        <w:t>[XXXXX CODE XXXXX]</w:t>
      </w:r>
    </w:p>
    <w:p w14:paraId="4AD15C76" w14:textId="30675887" w:rsidR="00453220" w:rsidRPr="00DE3381" w:rsidRDefault="00AF4033" w:rsidP="00F81DB3">
      <w:pPr>
        <w:rPr>
          <w:lang w:val="en-US"/>
        </w:rPr>
      </w:pPr>
      <w:r w:rsidRPr="00DE3381">
        <w:rPr>
          <w:lang w:val="en-US"/>
        </w:rPr>
        <w:t xml:space="preserve">Exports from `globaltrends` </w:t>
      </w:r>
      <w:r w:rsidR="003B639F">
        <w:rPr>
          <w:lang w:val="en-US"/>
        </w:rPr>
        <w:t xml:space="preserve">also </w:t>
      </w:r>
      <w:r w:rsidRPr="00DE3381">
        <w:rPr>
          <w:lang w:val="en-US"/>
        </w:rPr>
        <w:t xml:space="preserve">serve as input for plot functions </w:t>
      </w:r>
      <w:r w:rsidR="00E94010">
        <w:rPr>
          <w:lang w:val="en-US"/>
        </w:rPr>
        <w:t xml:space="preserve">and the computation of abnormal changes in internationalization </w:t>
      </w:r>
      <w:r w:rsidRPr="00DE3381">
        <w:rPr>
          <w:lang w:val="en-US"/>
        </w:rPr>
        <w:t xml:space="preserve">implemented in the package. </w:t>
      </w:r>
      <w:r w:rsidR="000506F6">
        <w:rPr>
          <w:lang w:val="en-US"/>
        </w:rPr>
        <w:t>Except for</w:t>
      </w:r>
      <w:r w:rsidR="00E94010">
        <w:rPr>
          <w:lang w:val="en-US"/>
        </w:rPr>
        <w:t xml:space="preserve"> `plot_voi_doi`, plot functions have methods for classes of outputs </w:t>
      </w:r>
      <w:r w:rsidR="006F0064" w:rsidRPr="006F0064">
        <w:rPr>
          <w:lang w:val="en-US"/>
        </w:rPr>
        <w:t>from `export_</w:t>
      </w:r>
      <w:r w:rsidR="006F0064">
        <w:rPr>
          <w:lang w:val="en-US"/>
        </w:rPr>
        <w:t>score</w:t>
      </w:r>
      <w:r w:rsidR="006F0064" w:rsidRPr="006F0064">
        <w:rPr>
          <w:lang w:val="en-US"/>
        </w:rPr>
        <w:t>`</w:t>
      </w:r>
      <w:r w:rsidR="006F0064">
        <w:rPr>
          <w:lang w:val="en-US"/>
        </w:rPr>
        <w:t xml:space="preserve">, </w:t>
      </w:r>
      <w:r w:rsidR="006F0064" w:rsidRPr="006F0064">
        <w:rPr>
          <w:lang w:val="en-US"/>
        </w:rPr>
        <w:t>`export_</w:t>
      </w:r>
      <w:r w:rsidR="006F0064">
        <w:rPr>
          <w:lang w:val="en-US"/>
        </w:rPr>
        <w:t>voi</w:t>
      </w:r>
      <w:r w:rsidR="006F0064" w:rsidRPr="006F0064">
        <w:rPr>
          <w:lang w:val="en-US"/>
        </w:rPr>
        <w:t>`</w:t>
      </w:r>
      <w:r w:rsidR="006F0064">
        <w:rPr>
          <w:lang w:val="en-US"/>
        </w:rPr>
        <w:t xml:space="preserve">, and </w:t>
      </w:r>
      <w:r w:rsidR="006F0064" w:rsidRPr="006F0064">
        <w:rPr>
          <w:lang w:val="en-US"/>
        </w:rPr>
        <w:t>`export_</w:t>
      </w:r>
      <w:r w:rsidR="006F0064">
        <w:rPr>
          <w:lang w:val="en-US"/>
        </w:rPr>
        <w:t>doi</w:t>
      </w:r>
      <w:r w:rsidR="006F0064" w:rsidRPr="006F0064">
        <w:rPr>
          <w:lang w:val="en-US"/>
        </w:rPr>
        <w:t>`</w:t>
      </w:r>
      <w:r w:rsidR="00E94010">
        <w:rPr>
          <w:lang w:val="en-US"/>
        </w:rPr>
        <w:t xml:space="preserve">. </w:t>
      </w:r>
      <w:r w:rsidR="003B639F">
        <w:rPr>
          <w:lang w:val="en-US"/>
        </w:rPr>
        <w:t xml:space="preserve">The function </w:t>
      </w:r>
      <w:r w:rsidRPr="00DE3381">
        <w:rPr>
          <w:lang w:val="en-US"/>
        </w:rPr>
        <w:t>`plot_</w:t>
      </w:r>
      <w:r w:rsidR="00E94010">
        <w:rPr>
          <w:lang w:val="en-US"/>
        </w:rPr>
        <w:t>bar</w:t>
      </w:r>
      <w:r w:rsidRPr="00DE3381">
        <w:rPr>
          <w:lang w:val="en-US"/>
        </w:rPr>
        <w:t>` uses the output from `export_score` as input and shows the locations with the highest search scores</w:t>
      </w:r>
      <w:r w:rsidR="003B639F">
        <w:rPr>
          <w:lang w:val="en-US"/>
        </w:rPr>
        <w:t xml:space="preserve"> for a given object keyword</w:t>
      </w:r>
      <w:r w:rsidRPr="00DE3381">
        <w:rPr>
          <w:lang w:val="en-US"/>
        </w:rPr>
        <w:t xml:space="preserve">. </w:t>
      </w:r>
      <w:r w:rsidR="002B7B79" w:rsidRPr="00DE3381">
        <w:rPr>
          <w:lang w:val="en-US"/>
        </w:rPr>
        <w:t>T</w:t>
      </w:r>
      <w:r w:rsidRPr="00DE3381">
        <w:rPr>
          <w:lang w:val="en-US"/>
        </w:rPr>
        <w:t xml:space="preserve">he function </w:t>
      </w:r>
      <w:r w:rsidR="002B7B79" w:rsidRPr="00DE3381">
        <w:rPr>
          <w:lang w:val="en-US"/>
        </w:rPr>
        <w:t xml:space="preserve">uses only </w:t>
      </w:r>
      <w:r w:rsidR="003905BC" w:rsidRPr="00DE3381">
        <w:rPr>
          <w:lang w:val="en-US"/>
        </w:rPr>
        <w:t xml:space="preserve">the first </w:t>
      </w:r>
      <w:r w:rsidR="002B7B79" w:rsidRPr="00DE3381">
        <w:rPr>
          <w:lang w:val="en-US"/>
        </w:rPr>
        <w:t xml:space="preserve">keyword </w:t>
      </w:r>
      <w:r w:rsidR="003905BC" w:rsidRPr="00DE3381">
        <w:rPr>
          <w:lang w:val="en-US"/>
        </w:rPr>
        <w:t xml:space="preserve">in the dataset </w:t>
      </w:r>
      <w:r w:rsidR="002B7B79" w:rsidRPr="00DE3381">
        <w:rPr>
          <w:lang w:val="en-US"/>
        </w:rPr>
        <w:t xml:space="preserve">and </w:t>
      </w:r>
      <w:r w:rsidRPr="00DE3381">
        <w:rPr>
          <w:lang w:val="en-US"/>
        </w:rPr>
        <w:t xml:space="preserve">averages the search scores </w:t>
      </w:r>
      <w:r w:rsidR="002B7B79" w:rsidRPr="00DE3381">
        <w:rPr>
          <w:lang w:val="en-US"/>
        </w:rPr>
        <w:t>for the input dataset – we therefore suggest filtering the output from `export_score` to a specific period.</w:t>
      </w:r>
      <w:r w:rsidR="00993DAF" w:rsidRPr="00DE3381">
        <w:rPr>
          <w:lang w:val="en-US"/>
        </w:rPr>
        <w:t xml:space="preserve"> </w:t>
      </w:r>
      <w:r w:rsidR="00085A45" w:rsidRPr="00DE3381">
        <w:rPr>
          <w:lang w:val="en-US"/>
        </w:rPr>
        <w:t>The plot shows that Coca-Cola has high search scores across Latin America and India.</w:t>
      </w:r>
    </w:p>
    <w:p w14:paraId="22CA69A8" w14:textId="1E549FA8" w:rsidR="003B639F" w:rsidRPr="00DE3381" w:rsidRDefault="003B639F" w:rsidP="003B639F">
      <w:pPr>
        <w:rPr>
          <w:lang w:val="en-US"/>
        </w:rPr>
      </w:pPr>
      <w:r w:rsidRPr="00DE3381">
        <w:rPr>
          <w:lang w:val="en-US"/>
        </w:rPr>
        <w:t>[XXXXX CODE XXXXX]</w:t>
      </w:r>
    </w:p>
    <w:p w14:paraId="2A00F770" w14:textId="72DF6470" w:rsidR="003B639F" w:rsidRPr="00DE3381" w:rsidRDefault="003B639F" w:rsidP="003B639F">
      <w:pPr>
        <w:rPr>
          <w:lang w:val="en-US"/>
        </w:rPr>
      </w:pPr>
      <w:r w:rsidRPr="00DE3381">
        <w:rPr>
          <w:lang w:val="en-US"/>
        </w:rPr>
        <w:t xml:space="preserve">[XXXXX </w:t>
      </w:r>
      <w:r w:rsidR="00E44F92">
        <w:rPr>
          <w:lang w:val="en-US"/>
        </w:rPr>
        <w:t>plot002</w:t>
      </w:r>
      <w:r w:rsidRPr="00DE3381">
        <w:rPr>
          <w:lang w:val="en-US"/>
        </w:rPr>
        <w:t xml:space="preserve"> XXXXX]</w:t>
      </w:r>
    </w:p>
    <w:p w14:paraId="795FCA09" w14:textId="34F9A895" w:rsidR="002B7B79" w:rsidRPr="00DE4F29" w:rsidRDefault="002B7B79" w:rsidP="002B7B79">
      <w:pPr>
        <w:rPr>
          <w:lang w:val="en-US"/>
        </w:rPr>
      </w:pPr>
      <w:r w:rsidRPr="00DE3381">
        <w:rPr>
          <w:lang w:val="en-US"/>
        </w:rPr>
        <w:t xml:space="preserve">The functions </w:t>
      </w:r>
      <w:r w:rsidR="001D764C" w:rsidRPr="005D112C">
        <w:rPr>
          <w:lang w:val="en-US"/>
        </w:rPr>
        <w:t>`plot_</w:t>
      </w:r>
      <w:r w:rsidR="00E94010">
        <w:rPr>
          <w:lang w:val="en-US"/>
        </w:rPr>
        <w:t>box</w:t>
      </w:r>
      <w:r w:rsidR="001D764C" w:rsidRPr="005D112C">
        <w:rPr>
          <w:lang w:val="en-US"/>
        </w:rPr>
        <w:t>`</w:t>
      </w:r>
      <w:r w:rsidR="00E94010">
        <w:rPr>
          <w:lang w:val="en-US"/>
        </w:rPr>
        <w:t xml:space="preserve"> and</w:t>
      </w:r>
      <w:r w:rsidR="001D764C">
        <w:rPr>
          <w:lang w:val="en-US"/>
        </w:rPr>
        <w:t xml:space="preserve"> </w:t>
      </w:r>
      <w:r w:rsidR="001D764C" w:rsidRPr="005D112C">
        <w:rPr>
          <w:lang w:val="en-US"/>
        </w:rPr>
        <w:t>`plot_ts`</w:t>
      </w:r>
      <w:r w:rsidR="00E94010">
        <w:rPr>
          <w:lang w:val="en-US"/>
        </w:rPr>
        <w:t xml:space="preserve"> have methods for classes of </w:t>
      </w:r>
      <w:r w:rsidRPr="00E228EE">
        <w:rPr>
          <w:lang w:val="en-US"/>
        </w:rPr>
        <w:t xml:space="preserve">output from </w:t>
      </w:r>
      <w:r w:rsidR="00E94010">
        <w:rPr>
          <w:lang w:val="en-US"/>
        </w:rPr>
        <w:t xml:space="preserve">`export_score`, </w:t>
      </w:r>
      <w:r w:rsidR="001D764C" w:rsidRPr="005D112C">
        <w:rPr>
          <w:lang w:val="en-US"/>
        </w:rPr>
        <w:t>`export_</w:t>
      </w:r>
      <w:r w:rsidR="001D764C">
        <w:rPr>
          <w:lang w:val="en-US"/>
        </w:rPr>
        <w:t>v</w:t>
      </w:r>
      <w:r w:rsidR="001D764C" w:rsidRPr="005D112C">
        <w:rPr>
          <w:lang w:val="en-US"/>
        </w:rPr>
        <w:t>oi`</w:t>
      </w:r>
      <w:r w:rsidR="00E94010">
        <w:rPr>
          <w:lang w:val="en-US"/>
        </w:rPr>
        <w:t>,</w:t>
      </w:r>
      <w:r w:rsidR="001D764C">
        <w:rPr>
          <w:lang w:val="en-US"/>
        </w:rPr>
        <w:t xml:space="preserve"> and </w:t>
      </w:r>
      <w:r w:rsidR="001D764C" w:rsidRPr="005D112C">
        <w:rPr>
          <w:lang w:val="en-US"/>
        </w:rPr>
        <w:t>`export_doi`</w:t>
      </w:r>
      <w:r w:rsidRPr="00E228EE">
        <w:rPr>
          <w:lang w:val="en-US"/>
        </w:rPr>
        <w:t>.</w:t>
      </w:r>
      <w:r w:rsidR="002A7EEC" w:rsidRPr="00E228EE">
        <w:rPr>
          <w:lang w:val="en-US"/>
        </w:rPr>
        <w:t xml:space="preserve"> </w:t>
      </w:r>
      <w:r w:rsidR="001D764C">
        <w:rPr>
          <w:lang w:val="en-US"/>
        </w:rPr>
        <w:t>The time series plot</w:t>
      </w:r>
      <w:r w:rsidR="00E94010">
        <w:rPr>
          <w:lang w:val="en-US"/>
        </w:rPr>
        <w:t xml:space="preserve"> function</w:t>
      </w:r>
      <w:r w:rsidR="001D764C">
        <w:rPr>
          <w:lang w:val="en-US"/>
        </w:rPr>
        <w:t xml:space="preserve"> </w:t>
      </w:r>
      <w:r w:rsidR="001D764C" w:rsidRPr="005D112C">
        <w:rPr>
          <w:lang w:val="en-US"/>
        </w:rPr>
        <w:t>`plot_ts`</w:t>
      </w:r>
      <w:r w:rsidR="001D764C">
        <w:rPr>
          <w:lang w:val="en-US"/>
        </w:rPr>
        <w:t xml:space="preserve"> </w:t>
      </w:r>
      <w:r w:rsidR="002A7EEC" w:rsidRPr="00E228EE">
        <w:rPr>
          <w:lang w:val="en-US"/>
        </w:rPr>
        <w:t>show</w:t>
      </w:r>
      <w:r w:rsidR="00E94010">
        <w:rPr>
          <w:lang w:val="en-US"/>
        </w:rPr>
        <w:t>s</w:t>
      </w:r>
      <w:r w:rsidR="002A7EEC" w:rsidRPr="00DE3381">
        <w:rPr>
          <w:lang w:val="en-US"/>
        </w:rPr>
        <w:t xml:space="preserve"> how </w:t>
      </w:r>
      <w:r w:rsidR="00E94010">
        <w:rPr>
          <w:lang w:val="en-US"/>
        </w:rPr>
        <w:t xml:space="preserve">search scores and </w:t>
      </w:r>
      <w:r w:rsidR="001D764C">
        <w:rPr>
          <w:lang w:val="en-US"/>
        </w:rPr>
        <w:t xml:space="preserve">volume </w:t>
      </w:r>
      <w:r w:rsidR="00E94010">
        <w:rPr>
          <w:lang w:val="en-US"/>
        </w:rPr>
        <w:t xml:space="preserve">or </w:t>
      </w:r>
      <w:r w:rsidR="002A7EEC" w:rsidRPr="00E228EE">
        <w:rPr>
          <w:lang w:val="en-US"/>
        </w:rPr>
        <w:t xml:space="preserve">degree of internationalization for </w:t>
      </w:r>
      <w:r w:rsidR="006B2027" w:rsidRPr="00E228EE">
        <w:rPr>
          <w:lang w:val="en-US"/>
        </w:rPr>
        <w:t>objects of interest</w:t>
      </w:r>
      <w:r w:rsidR="002A7EEC" w:rsidRPr="00E228EE">
        <w:rPr>
          <w:lang w:val="en-US"/>
        </w:rPr>
        <w:t xml:space="preserve"> develops over time. </w:t>
      </w:r>
      <w:r w:rsidR="001D764C">
        <w:rPr>
          <w:lang w:val="en-US"/>
        </w:rPr>
        <w:t xml:space="preserve">The function </w:t>
      </w:r>
      <w:r w:rsidR="001D764C" w:rsidRPr="005D112C">
        <w:rPr>
          <w:lang w:val="en-US"/>
        </w:rPr>
        <w:t>`plot_box`</w:t>
      </w:r>
      <w:r w:rsidR="001D764C">
        <w:rPr>
          <w:lang w:val="en-US"/>
        </w:rPr>
        <w:t xml:space="preserve"> </w:t>
      </w:r>
      <w:r w:rsidR="002A7EEC" w:rsidRPr="00E228EE">
        <w:rPr>
          <w:lang w:val="en-US"/>
        </w:rPr>
        <w:t>generate</w:t>
      </w:r>
      <w:r w:rsidR="00E94010">
        <w:rPr>
          <w:lang w:val="en-US"/>
        </w:rPr>
        <w:t>s</w:t>
      </w:r>
      <w:r w:rsidR="002A7EEC" w:rsidRPr="00E228EE">
        <w:rPr>
          <w:lang w:val="en-US"/>
        </w:rPr>
        <w:t xml:space="preserve"> boxplots of</w:t>
      </w:r>
      <w:r w:rsidR="00E94010">
        <w:rPr>
          <w:lang w:val="en-US"/>
        </w:rPr>
        <w:t xml:space="preserve"> search score and</w:t>
      </w:r>
      <w:r w:rsidR="002A7EEC" w:rsidRPr="00E228EE">
        <w:rPr>
          <w:lang w:val="en-US"/>
        </w:rPr>
        <w:t xml:space="preserve"> </w:t>
      </w:r>
      <w:r w:rsidR="001D764C">
        <w:rPr>
          <w:lang w:val="en-US"/>
        </w:rPr>
        <w:t xml:space="preserve">volume </w:t>
      </w:r>
      <w:r w:rsidR="00E94010">
        <w:rPr>
          <w:lang w:val="en-US"/>
        </w:rPr>
        <w:t xml:space="preserve">or </w:t>
      </w:r>
      <w:r w:rsidR="002A7EEC" w:rsidRPr="00E228EE">
        <w:rPr>
          <w:lang w:val="en-US"/>
        </w:rPr>
        <w:t>degree of internationalization distribution</w:t>
      </w:r>
      <w:r w:rsidR="00E94010">
        <w:rPr>
          <w:lang w:val="en-US"/>
        </w:rPr>
        <w:t>s</w:t>
      </w:r>
      <w:r w:rsidR="002A7EEC" w:rsidRPr="00E228EE">
        <w:rPr>
          <w:lang w:val="en-US"/>
        </w:rPr>
        <w:t>.</w:t>
      </w:r>
      <w:r w:rsidR="00993DAF" w:rsidRPr="00E228EE">
        <w:rPr>
          <w:lang w:val="en-US"/>
        </w:rPr>
        <w:t xml:space="preserve"> </w:t>
      </w:r>
      <w:r w:rsidR="00085A45" w:rsidRPr="00E228EE">
        <w:rPr>
          <w:lang w:val="en-US"/>
        </w:rPr>
        <w:t xml:space="preserve">The </w:t>
      </w:r>
      <w:r w:rsidR="001D764C">
        <w:rPr>
          <w:lang w:val="en-US"/>
        </w:rPr>
        <w:t>four</w:t>
      </w:r>
      <w:r w:rsidR="001D764C" w:rsidRPr="00E228EE">
        <w:rPr>
          <w:lang w:val="en-US"/>
        </w:rPr>
        <w:t xml:space="preserve"> </w:t>
      </w:r>
      <w:r w:rsidR="00085A45" w:rsidRPr="00E228EE">
        <w:rPr>
          <w:lang w:val="en-US"/>
        </w:rPr>
        <w:t xml:space="preserve">plots below compare </w:t>
      </w:r>
      <w:r w:rsidR="001D764C">
        <w:rPr>
          <w:lang w:val="en-US"/>
        </w:rPr>
        <w:t xml:space="preserve">volume and </w:t>
      </w:r>
      <w:r w:rsidR="00085A45" w:rsidRPr="00E228EE">
        <w:rPr>
          <w:lang w:val="en-US"/>
        </w:rPr>
        <w:t xml:space="preserve">degree </w:t>
      </w:r>
      <w:r w:rsidR="00085A45" w:rsidRPr="00DE4F29">
        <w:rPr>
          <w:lang w:val="en-US"/>
        </w:rPr>
        <w:t>of internationalization for the six companies in our sample. At first glance, we see that Coca-Cola, Facebook, and Microsoft have higher degree</w:t>
      </w:r>
      <w:r w:rsidR="006B2027" w:rsidRPr="00DE4F29">
        <w:rPr>
          <w:lang w:val="en-US"/>
        </w:rPr>
        <w:t>s</w:t>
      </w:r>
      <w:r w:rsidR="00085A45" w:rsidRPr="00DE4F29">
        <w:rPr>
          <w:lang w:val="en-US"/>
        </w:rPr>
        <w:t xml:space="preserve"> of internationalization than Alaska Air Group, Illinois Tool Works, and J.M. Smucker. It seems as if the degree of internationalization of Facebook and Microsoft increased slightly from 2010 to 2015. Although the overall trend remains stable, Coca-Cola shows greater variation than the other companies.</w:t>
      </w:r>
    </w:p>
    <w:p w14:paraId="3653F5C9" w14:textId="5B194D21" w:rsidR="002A7EEC" w:rsidRPr="00DE3381" w:rsidRDefault="002A7EEC" w:rsidP="002A7EEC">
      <w:pPr>
        <w:rPr>
          <w:lang w:val="en-US"/>
        </w:rPr>
      </w:pPr>
      <w:r w:rsidRPr="00DE3381">
        <w:rPr>
          <w:lang w:val="en-US"/>
        </w:rPr>
        <w:t>[XXXXX CODE XXXXX]</w:t>
      </w:r>
    </w:p>
    <w:p w14:paraId="4D0BCB1E" w14:textId="671ADBF4" w:rsidR="003B639F" w:rsidRPr="00DE3381" w:rsidRDefault="003B639F" w:rsidP="003B639F">
      <w:pPr>
        <w:rPr>
          <w:lang w:val="en-US"/>
        </w:rPr>
      </w:pPr>
      <w:r w:rsidRPr="00DE3381">
        <w:rPr>
          <w:lang w:val="en-US"/>
        </w:rPr>
        <w:t xml:space="preserve">[XXXXX </w:t>
      </w:r>
      <w:r w:rsidR="00E44F92">
        <w:rPr>
          <w:lang w:val="en-US"/>
        </w:rPr>
        <w:t>plot003</w:t>
      </w:r>
      <w:r w:rsidRPr="00DE3381">
        <w:rPr>
          <w:lang w:val="en-US"/>
        </w:rPr>
        <w:t xml:space="preserve"> XXXXX]</w:t>
      </w:r>
    </w:p>
    <w:p w14:paraId="587C19C2" w14:textId="34753727" w:rsidR="003B639F" w:rsidRPr="00DE3381" w:rsidRDefault="003B639F" w:rsidP="003B639F">
      <w:pPr>
        <w:rPr>
          <w:lang w:val="en-US"/>
        </w:rPr>
      </w:pPr>
      <w:r w:rsidRPr="00DE3381">
        <w:rPr>
          <w:lang w:val="en-US"/>
        </w:rPr>
        <w:lastRenderedPageBreak/>
        <w:t xml:space="preserve">[XXXXX </w:t>
      </w:r>
      <w:r w:rsidR="00E44F92">
        <w:rPr>
          <w:lang w:val="en-US"/>
        </w:rPr>
        <w:t>plot004</w:t>
      </w:r>
      <w:r w:rsidRPr="00DE3381">
        <w:rPr>
          <w:lang w:val="en-US"/>
        </w:rPr>
        <w:t xml:space="preserve"> XXXXX]</w:t>
      </w:r>
    </w:p>
    <w:p w14:paraId="4846CB87" w14:textId="711E4DEA" w:rsidR="002A7EEC" w:rsidRPr="00E228EE" w:rsidRDefault="002A7EEC" w:rsidP="002A7EEC">
      <w:pPr>
        <w:rPr>
          <w:lang w:val="en-US"/>
        </w:rPr>
      </w:pPr>
      <w:r w:rsidRPr="00DE3381">
        <w:rPr>
          <w:lang w:val="en-US"/>
        </w:rPr>
        <w:t>With the function `plot_</w:t>
      </w:r>
      <w:r w:rsidR="001D764C">
        <w:rPr>
          <w:lang w:val="en-US"/>
        </w:rPr>
        <w:t>voi_doi</w:t>
      </w:r>
      <w:r w:rsidRPr="00E228EE">
        <w:rPr>
          <w:lang w:val="en-US"/>
        </w:rPr>
        <w:t xml:space="preserve">`, users </w:t>
      </w:r>
      <w:r w:rsidR="003F2578" w:rsidRPr="00E228EE">
        <w:rPr>
          <w:lang w:val="en-US"/>
        </w:rPr>
        <w:t>can</w:t>
      </w:r>
      <w:r w:rsidRPr="00DE3381">
        <w:rPr>
          <w:lang w:val="en-US"/>
        </w:rPr>
        <w:t xml:space="preserve"> compare the </w:t>
      </w:r>
      <w:r w:rsidR="001D764C">
        <w:rPr>
          <w:lang w:val="en-US"/>
        </w:rPr>
        <w:t>volume</w:t>
      </w:r>
      <w:r w:rsidR="001D764C" w:rsidRPr="00E228EE">
        <w:rPr>
          <w:lang w:val="en-US"/>
        </w:rPr>
        <w:t xml:space="preserve"> </w:t>
      </w:r>
      <w:r w:rsidRPr="00E228EE">
        <w:rPr>
          <w:lang w:val="en-US"/>
        </w:rPr>
        <w:t xml:space="preserve">of internationalization for </w:t>
      </w:r>
      <w:r w:rsidR="006B2027" w:rsidRPr="00DE3381">
        <w:rPr>
          <w:lang w:val="en-US"/>
        </w:rPr>
        <w:t>an object of interest</w:t>
      </w:r>
      <w:r w:rsidRPr="00DE3381">
        <w:rPr>
          <w:lang w:val="en-US"/>
        </w:rPr>
        <w:t xml:space="preserve"> to its </w:t>
      </w:r>
      <w:r w:rsidR="001D764C">
        <w:rPr>
          <w:lang w:val="en-US"/>
        </w:rPr>
        <w:t>degree</w:t>
      </w:r>
      <w:r w:rsidR="001D764C" w:rsidRPr="00E228EE">
        <w:rPr>
          <w:lang w:val="en-US"/>
        </w:rPr>
        <w:t xml:space="preserve"> </w:t>
      </w:r>
      <w:r w:rsidRPr="00E228EE">
        <w:rPr>
          <w:lang w:val="en-US"/>
        </w:rPr>
        <w:t>of internationalization.</w:t>
      </w:r>
      <w:r w:rsidR="003905BC" w:rsidRPr="00DE3381">
        <w:rPr>
          <w:lang w:val="en-US"/>
        </w:rPr>
        <w:t xml:space="preserve"> Like `plot_</w:t>
      </w:r>
      <w:r w:rsidR="00E94010">
        <w:rPr>
          <w:lang w:val="en-US"/>
        </w:rPr>
        <w:t>bar</w:t>
      </w:r>
      <w:r w:rsidR="003905BC" w:rsidRPr="00DE3381">
        <w:rPr>
          <w:lang w:val="en-US"/>
        </w:rPr>
        <w:t>`, the function uses only the first keyword in a dataset, filtering might be necessary.</w:t>
      </w:r>
      <w:r w:rsidR="00993DAF" w:rsidRPr="00DE3381">
        <w:rPr>
          <w:lang w:val="en-US"/>
        </w:rPr>
        <w:t xml:space="preserve"> </w:t>
      </w:r>
      <w:r w:rsidR="00567168" w:rsidRPr="00DE3381">
        <w:rPr>
          <w:lang w:val="en-US"/>
        </w:rPr>
        <w:t xml:space="preserve">In the plot below, we compare Facebook’s </w:t>
      </w:r>
      <w:r w:rsidR="001D764C">
        <w:rPr>
          <w:lang w:val="en-US"/>
        </w:rPr>
        <w:t>volume</w:t>
      </w:r>
      <w:r w:rsidR="001D764C" w:rsidRPr="00E228EE">
        <w:rPr>
          <w:lang w:val="en-US"/>
        </w:rPr>
        <w:t xml:space="preserve"> </w:t>
      </w:r>
      <w:r w:rsidR="00567168" w:rsidRPr="00E228EE">
        <w:rPr>
          <w:lang w:val="en-US"/>
        </w:rPr>
        <w:t xml:space="preserve">of internationalization to its </w:t>
      </w:r>
      <w:r w:rsidR="001D764C">
        <w:rPr>
          <w:lang w:val="en-US"/>
        </w:rPr>
        <w:t>degree</w:t>
      </w:r>
      <w:r w:rsidR="001D764C" w:rsidRPr="00E228EE">
        <w:rPr>
          <w:lang w:val="en-US"/>
        </w:rPr>
        <w:t xml:space="preserve"> </w:t>
      </w:r>
      <w:r w:rsidR="00567168" w:rsidRPr="00E228EE">
        <w:rPr>
          <w:lang w:val="en-US"/>
        </w:rPr>
        <w:t xml:space="preserve">of internationalization. While </w:t>
      </w:r>
      <w:r w:rsidR="001D764C" w:rsidRPr="005D112C">
        <w:rPr>
          <w:lang w:val="en-US"/>
        </w:rPr>
        <w:t>volume of internationalization indicates the level of global search scores</w:t>
      </w:r>
      <w:r w:rsidR="001D764C">
        <w:rPr>
          <w:lang w:val="en-US"/>
        </w:rPr>
        <w:t xml:space="preserve">, </w:t>
      </w:r>
      <w:r w:rsidR="00567168" w:rsidRPr="00E228EE">
        <w:rPr>
          <w:lang w:val="en-US"/>
        </w:rPr>
        <w:t>degree of internationalization relates to the global distribution of search scores</w:t>
      </w:r>
      <w:r w:rsidR="00567168" w:rsidRPr="00DE3381">
        <w:rPr>
          <w:lang w:val="en-US"/>
        </w:rPr>
        <w:t xml:space="preserve">. We see that Facebook’s </w:t>
      </w:r>
      <w:r w:rsidR="001D764C">
        <w:rPr>
          <w:lang w:val="en-US"/>
        </w:rPr>
        <w:t xml:space="preserve">volume of internationalization constantly decreased after its peak in 2013. </w:t>
      </w:r>
      <w:r w:rsidR="00567168" w:rsidRPr="00E228EE">
        <w:rPr>
          <w:lang w:val="en-US"/>
        </w:rPr>
        <w:t xml:space="preserve">At the same time, we observe </w:t>
      </w:r>
      <w:r w:rsidR="001D764C">
        <w:rPr>
          <w:lang w:val="en-US"/>
        </w:rPr>
        <w:t xml:space="preserve">that </w:t>
      </w:r>
      <w:r w:rsidR="003B639F">
        <w:rPr>
          <w:lang w:val="en-US"/>
        </w:rPr>
        <w:t xml:space="preserve">its </w:t>
      </w:r>
      <w:r w:rsidR="001D764C" w:rsidRPr="005D112C">
        <w:rPr>
          <w:lang w:val="en-US"/>
        </w:rPr>
        <w:t>degree of internationalization grew from 2010 before peaking in 2013.</w:t>
      </w:r>
    </w:p>
    <w:p w14:paraId="78C13177" w14:textId="49FE6E14" w:rsidR="003905BC" w:rsidRPr="00DE3381" w:rsidRDefault="003905BC" w:rsidP="003905BC">
      <w:pPr>
        <w:rPr>
          <w:lang w:val="en-US"/>
        </w:rPr>
      </w:pPr>
      <w:r w:rsidRPr="00DE3381">
        <w:rPr>
          <w:lang w:val="en-US"/>
        </w:rPr>
        <w:t>[XXXXX CODE XXXXX]</w:t>
      </w:r>
    </w:p>
    <w:p w14:paraId="1D93EFAC" w14:textId="7003C60A" w:rsidR="005E569D" w:rsidRPr="00DE3381" w:rsidRDefault="005E569D" w:rsidP="005E569D">
      <w:pPr>
        <w:rPr>
          <w:lang w:val="en-US"/>
        </w:rPr>
      </w:pPr>
      <w:r w:rsidRPr="00DE3381">
        <w:rPr>
          <w:lang w:val="en-US"/>
        </w:rPr>
        <w:t xml:space="preserve">[XXXXX </w:t>
      </w:r>
      <w:r w:rsidR="00E44F92">
        <w:rPr>
          <w:lang w:val="en-US"/>
        </w:rPr>
        <w:t>plot005</w:t>
      </w:r>
      <w:r w:rsidRPr="00DE3381">
        <w:rPr>
          <w:lang w:val="en-US"/>
        </w:rPr>
        <w:t xml:space="preserve"> XXXXX]</w:t>
      </w:r>
    </w:p>
    <w:p w14:paraId="3C56EC44" w14:textId="45D47EF7" w:rsidR="00E94010" w:rsidRDefault="00E94010" w:rsidP="00F81DB3">
      <w:pPr>
        <w:pStyle w:val="berschrift2"/>
        <w:rPr>
          <w:lang w:val="en-US"/>
        </w:rPr>
      </w:pPr>
      <w:r>
        <w:rPr>
          <w:lang w:val="en-US"/>
        </w:rPr>
        <w:t>Abnormal changes in internationalization</w:t>
      </w:r>
    </w:p>
    <w:p w14:paraId="0417B5A2" w14:textId="26C3F7F0" w:rsidR="00E94010" w:rsidRDefault="00EE2090" w:rsidP="00BD4D24">
      <w:pPr>
        <w:rPr>
          <w:lang w:val="en-US"/>
        </w:rPr>
      </w:pPr>
      <w:r>
        <w:rPr>
          <w:lang w:val="en-US"/>
        </w:rPr>
        <w:t>A unique feature of internationalization data from `globaltrends` is that it allows time series analysis. For a better understanding of changes in the data, the function provides the `get_abnorm_hist` function</w:t>
      </w:r>
      <w:r w:rsidR="008D1DB4">
        <w:rPr>
          <w:lang w:val="en-US"/>
        </w:rPr>
        <w:t xml:space="preserve"> that implements functionality used in financial event studies (MacKinlay, 1997; McWilliams &amp; Siegel, 1997)</w:t>
      </w:r>
      <w:r>
        <w:rPr>
          <w:lang w:val="en-US"/>
        </w:rPr>
        <w:t>. The function compares search scores and volume or degree of internationalization to a historic baseline.</w:t>
      </w:r>
      <w:r w:rsidR="008D1DB4">
        <w:rPr>
          <w:lang w:val="en-US"/>
        </w:rPr>
        <w:t xml:space="preserve"> By default, the historic baseline is the average from the preceding twelve months. Users can specify the window of the baseline period (`train_win`) and a can use a break between baseline and date of interest (`train_break`).</w:t>
      </w:r>
      <w:r w:rsidR="006F0064">
        <w:rPr>
          <w:lang w:val="en-US"/>
        </w:rPr>
        <w:t xml:space="preserve"> </w:t>
      </w:r>
      <w:r w:rsidR="000E3C63">
        <w:rPr>
          <w:lang w:val="en-US"/>
        </w:rPr>
        <w:t xml:space="preserve">Since they are used as baseline, the first `train_win + train_break` abnormal changes are `NA`. </w:t>
      </w:r>
      <w:r w:rsidR="006F0064">
        <w:rPr>
          <w:lang w:val="en-US"/>
        </w:rPr>
        <w:t>The `get_abnorm_hist` function</w:t>
      </w:r>
      <w:r w:rsidR="006F0064" w:rsidRPr="006F0064">
        <w:rPr>
          <w:lang w:val="en-US"/>
        </w:rPr>
        <w:t xml:space="preserve"> ha</w:t>
      </w:r>
      <w:r w:rsidR="006F0064">
        <w:rPr>
          <w:lang w:val="en-US"/>
        </w:rPr>
        <w:t>s</w:t>
      </w:r>
      <w:r w:rsidR="006F0064" w:rsidRPr="006F0064">
        <w:rPr>
          <w:lang w:val="en-US"/>
        </w:rPr>
        <w:t xml:space="preserve"> methods for classes of outputs from `export_</w:t>
      </w:r>
      <w:r w:rsidR="006F0064">
        <w:rPr>
          <w:lang w:val="en-US"/>
        </w:rPr>
        <w:t>score</w:t>
      </w:r>
      <w:r w:rsidR="006F0064" w:rsidRPr="006F0064">
        <w:rPr>
          <w:lang w:val="en-US"/>
        </w:rPr>
        <w:t>`</w:t>
      </w:r>
      <w:r w:rsidR="006F0064">
        <w:rPr>
          <w:lang w:val="en-US"/>
        </w:rPr>
        <w:t xml:space="preserve">, </w:t>
      </w:r>
      <w:r w:rsidR="006F0064" w:rsidRPr="006F0064">
        <w:rPr>
          <w:lang w:val="en-US"/>
        </w:rPr>
        <w:t>`export_</w:t>
      </w:r>
      <w:r w:rsidR="006F0064">
        <w:rPr>
          <w:lang w:val="en-US"/>
        </w:rPr>
        <w:t>voi</w:t>
      </w:r>
      <w:r w:rsidR="006F0064" w:rsidRPr="006F0064">
        <w:rPr>
          <w:lang w:val="en-US"/>
        </w:rPr>
        <w:t>`</w:t>
      </w:r>
      <w:r w:rsidR="006F0064">
        <w:rPr>
          <w:lang w:val="en-US"/>
        </w:rPr>
        <w:t xml:space="preserve">, and </w:t>
      </w:r>
      <w:r w:rsidR="006F0064" w:rsidRPr="006F0064">
        <w:rPr>
          <w:lang w:val="en-US"/>
        </w:rPr>
        <w:t>`export_</w:t>
      </w:r>
      <w:r w:rsidR="006F0064">
        <w:rPr>
          <w:lang w:val="en-US"/>
        </w:rPr>
        <w:t>doi</w:t>
      </w:r>
      <w:r w:rsidR="006F0064" w:rsidRPr="006F0064">
        <w:rPr>
          <w:lang w:val="en-US"/>
        </w:rPr>
        <w:t>`.</w:t>
      </w:r>
      <w:r w:rsidR="006F0064">
        <w:rPr>
          <w:lang w:val="en-US"/>
        </w:rPr>
        <w:t xml:space="preserve"> For each month in the dataset, the deviation from the historic baseline is computed. To identify abnormal changes, the function provides the percentile rank for each change within the distribution of changes.</w:t>
      </w:r>
    </w:p>
    <w:p w14:paraId="27336CAE" w14:textId="78EC9770" w:rsidR="006F0064" w:rsidRPr="00DE3381" w:rsidRDefault="006F0064" w:rsidP="006F0064">
      <w:pPr>
        <w:rPr>
          <w:lang w:val="en-US"/>
        </w:rPr>
      </w:pPr>
      <w:r w:rsidRPr="00DE3381">
        <w:rPr>
          <w:lang w:val="en-US"/>
        </w:rPr>
        <w:t>[XXXXX CODE XXXXX]</w:t>
      </w:r>
    </w:p>
    <w:p w14:paraId="3007041E" w14:textId="7534EF09" w:rsidR="006F0064" w:rsidRDefault="006F0064" w:rsidP="00F81DB3">
      <w:pPr>
        <w:pStyle w:val="berschrift2"/>
        <w:rPr>
          <w:rFonts w:ascii="Arial" w:eastAsiaTheme="minorHAnsi" w:hAnsi="Arial" w:cstheme="minorBidi"/>
          <w:b w:val="0"/>
          <w:i w:val="0"/>
          <w:sz w:val="24"/>
          <w:szCs w:val="22"/>
          <w:lang w:val="en-US"/>
        </w:rPr>
      </w:pPr>
      <w:r w:rsidRPr="006F0064">
        <w:rPr>
          <w:rFonts w:ascii="Arial" w:eastAsiaTheme="minorHAnsi" w:hAnsi="Arial" w:cstheme="minorBidi"/>
          <w:b w:val="0"/>
          <w:i w:val="0"/>
          <w:sz w:val="24"/>
          <w:szCs w:val="22"/>
          <w:lang w:val="en-US"/>
        </w:rPr>
        <w:lastRenderedPageBreak/>
        <w:t xml:space="preserve">The functions </w:t>
      </w:r>
      <w:r>
        <w:rPr>
          <w:rFonts w:ascii="Arial" w:eastAsiaTheme="minorHAnsi" w:hAnsi="Arial" w:cstheme="minorBidi"/>
          <w:b w:val="0"/>
          <w:i w:val="0"/>
          <w:sz w:val="24"/>
          <w:szCs w:val="22"/>
          <w:lang w:val="en-US"/>
        </w:rPr>
        <w:t xml:space="preserve">`plot_bar`, </w:t>
      </w:r>
      <w:r w:rsidRPr="006F0064">
        <w:rPr>
          <w:rFonts w:ascii="Arial" w:eastAsiaTheme="minorHAnsi" w:hAnsi="Arial" w:cstheme="minorBidi"/>
          <w:b w:val="0"/>
          <w:i w:val="0"/>
          <w:sz w:val="24"/>
          <w:szCs w:val="22"/>
          <w:lang w:val="en-US"/>
        </w:rPr>
        <w:t>`plot_box`</w:t>
      </w:r>
      <w:r>
        <w:rPr>
          <w:rFonts w:ascii="Arial" w:eastAsiaTheme="minorHAnsi" w:hAnsi="Arial" w:cstheme="minorBidi"/>
          <w:b w:val="0"/>
          <w:i w:val="0"/>
          <w:sz w:val="24"/>
          <w:szCs w:val="22"/>
          <w:lang w:val="en-US"/>
        </w:rPr>
        <w:t>,</w:t>
      </w:r>
      <w:r w:rsidRPr="006F0064">
        <w:rPr>
          <w:rFonts w:ascii="Arial" w:eastAsiaTheme="minorHAnsi" w:hAnsi="Arial" w:cstheme="minorBidi"/>
          <w:b w:val="0"/>
          <w:i w:val="0"/>
          <w:sz w:val="24"/>
          <w:szCs w:val="22"/>
          <w:lang w:val="en-US"/>
        </w:rPr>
        <w:t xml:space="preserve"> and `plot_ts` have methods for classes of output from `</w:t>
      </w:r>
      <w:r>
        <w:rPr>
          <w:rFonts w:ascii="Arial" w:eastAsiaTheme="minorHAnsi" w:hAnsi="Arial" w:cstheme="minorBidi"/>
          <w:b w:val="0"/>
          <w:i w:val="0"/>
          <w:sz w:val="24"/>
          <w:szCs w:val="22"/>
          <w:lang w:val="en-US"/>
        </w:rPr>
        <w:t>get_abnorm_hist</w:t>
      </w:r>
      <w:r w:rsidRPr="006F0064">
        <w:rPr>
          <w:rFonts w:ascii="Arial" w:eastAsiaTheme="minorHAnsi" w:hAnsi="Arial" w:cstheme="minorBidi"/>
          <w:b w:val="0"/>
          <w:i w:val="0"/>
          <w:sz w:val="24"/>
          <w:szCs w:val="22"/>
          <w:lang w:val="en-US"/>
        </w:rPr>
        <w:t>`.</w:t>
      </w:r>
      <w:r>
        <w:rPr>
          <w:rFonts w:ascii="Arial" w:eastAsiaTheme="minorHAnsi" w:hAnsi="Arial" w:cstheme="minorBidi"/>
          <w:b w:val="0"/>
          <w:i w:val="0"/>
          <w:sz w:val="24"/>
          <w:szCs w:val="22"/>
          <w:lang w:val="en-US"/>
        </w:rPr>
        <w:t xml:space="preserve"> This allows seamless plotting of changes in internationalization. </w:t>
      </w:r>
      <w:r w:rsidR="00440450" w:rsidRPr="00440450">
        <w:rPr>
          <w:rFonts w:ascii="Arial" w:eastAsiaTheme="minorHAnsi" w:hAnsi="Arial" w:cstheme="minorBidi"/>
          <w:b w:val="0"/>
          <w:i w:val="0"/>
          <w:sz w:val="24"/>
          <w:szCs w:val="22"/>
          <w:lang w:val="en-US"/>
        </w:rPr>
        <w:t xml:space="preserve">The function `plot_bar` shows the </w:t>
      </w:r>
      <w:r w:rsidR="00440450">
        <w:rPr>
          <w:rFonts w:ascii="Arial" w:eastAsiaTheme="minorHAnsi" w:hAnsi="Arial" w:cstheme="minorBidi"/>
          <w:b w:val="0"/>
          <w:i w:val="0"/>
          <w:sz w:val="24"/>
          <w:szCs w:val="22"/>
          <w:lang w:val="en-US"/>
        </w:rPr>
        <w:t xml:space="preserve">five </w:t>
      </w:r>
      <w:r w:rsidR="00440450" w:rsidRPr="00440450">
        <w:rPr>
          <w:rFonts w:ascii="Arial" w:eastAsiaTheme="minorHAnsi" w:hAnsi="Arial" w:cstheme="minorBidi"/>
          <w:b w:val="0"/>
          <w:i w:val="0"/>
          <w:sz w:val="24"/>
          <w:szCs w:val="22"/>
          <w:lang w:val="en-US"/>
        </w:rPr>
        <w:t>locations with the highest</w:t>
      </w:r>
      <w:r w:rsidR="00440450">
        <w:rPr>
          <w:rFonts w:ascii="Arial" w:eastAsiaTheme="minorHAnsi" w:hAnsi="Arial" w:cstheme="minorBidi"/>
          <w:b w:val="0"/>
          <w:i w:val="0"/>
          <w:sz w:val="24"/>
          <w:szCs w:val="22"/>
          <w:lang w:val="en-US"/>
        </w:rPr>
        <w:t xml:space="preserve"> and lowest changes in</w:t>
      </w:r>
      <w:r w:rsidR="00440450" w:rsidRPr="00440450">
        <w:rPr>
          <w:rFonts w:ascii="Arial" w:eastAsiaTheme="minorHAnsi" w:hAnsi="Arial" w:cstheme="minorBidi"/>
          <w:b w:val="0"/>
          <w:i w:val="0"/>
          <w:sz w:val="24"/>
          <w:szCs w:val="22"/>
          <w:lang w:val="en-US"/>
        </w:rPr>
        <w:t xml:space="preserve"> search scores for a given object keyword. The function uses only the first keyword in the dataset and averages </w:t>
      </w:r>
      <w:r w:rsidR="00440450">
        <w:rPr>
          <w:rFonts w:ascii="Arial" w:eastAsiaTheme="minorHAnsi" w:hAnsi="Arial" w:cstheme="minorBidi"/>
          <w:b w:val="0"/>
          <w:i w:val="0"/>
          <w:sz w:val="24"/>
          <w:szCs w:val="22"/>
          <w:lang w:val="en-US"/>
        </w:rPr>
        <w:t>changes in</w:t>
      </w:r>
      <w:r w:rsidR="00440450" w:rsidRPr="00440450">
        <w:rPr>
          <w:rFonts w:ascii="Arial" w:eastAsiaTheme="minorHAnsi" w:hAnsi="Arial" w:cstheme="minorBidi"/>
          <w:b w:val="0"/>
          <w:i w:val="0"/>
          <w:sz w:val="24"/>
          <w:szCs w:val="22"/>
          <w:lang w:val="en-US"/>
        </w:rPr>
        <w:t xml:space="preserve"> search scores for the input dataset – we therefore suggest filtering the output from ` </w:t>
      </w:r>
      <w:r w:rsidR="00440450">
        <w:rPr>
          <w:rFonts w:ascii="Arial" w:eastAsiaTheme="minorHAnsi" w:hAnsi="Arial" w:cstheme="minorBidi"/>
          <w:b w:val="0"/>
          <w:i w:val="0"/>
          <w:sz w:val="24"/>
          <w:szCs w:val="22"/>
          <w:lang w:val="en-US"/>
        </w:rPr>
        <w:t>get_abnorm_hist</w:t>
      </w:r>
      <w:r w:rsidR="00440450" w:rsidRPr="00440450">
        <w:rPr>
          <w:rFonts w:ascii="Arial" w:eastAsiaTheme="minorHAnsi" w:hAnsi="Arial" w:cstheme="minorBidi"/>
          <w:b w:val="0"/>
          <w:i w:val="0"/>
          <w:sz w:val="24"/>
          <w:szCs w:val="22"/>
          <w:lang w:val="en-US"/>
        </w:rPr>
        <w:t>` to a specific period.</w:t>
      </w:r>
      <w:r w:rsidR="00440450">
        <w:rPr>
          <w:rFonts w:ascii="Arial" w:eastAsiaTheme="minorHAnsi" w:hAnsi="Arial" w:cstheme="minorBidi"/>
          <w:b w:val="0"/>
          <w:i w:val="0"/>
          <w:sz w:val="24"/>
          <w:szCs w:val="22"/>
          <w:lang w:val="en-US"/>
        </w:rPr>
        <w:t xml:space="preserve"> </w:t>
      </w:r>
      <w:r w:rsidR="00B12EFF">
        <w:rPr>
          <w:rFonts w:ascii="Arial" w:eastAsiaTheme="minorHAnsi" w:hAnsi="Arial" w:cstheme="minorBidi"/>
          <w:b w:val="0"/>
          <w:i w:val="0"/>
          <w:sz w:val="24"/>
          <w:szCs w:val="22"/>
          <w:lang w:val="en-US"/>
        </w:rPr>
        <w:t>The plot shows that while positive abnormal changes in search scores for Facebook were greatest in Ecuador and Myanmar, negative abnormal changes were greatest in Italy and Argentina</w:t>
      </w:r>
      <w:r w:rsidR="00440450">
        <w:rPr>
          <w:rFonts w:ascii="Arial" w:eastAsiaTheme="minorHAnsi" w:hAnsi="Arial" w:cstheme="minorBidi"/>
          <w:b w:val="0"/>
          <w:i w:val="0"/>
          <w:sz w:val="24"/>
          <w:szCs w:val="22"/>
          <w:lang w:val="en-US"/>
        </w:rPr>
        <w:t>.</w:t>
      </w:r>
    </w:p>
    <w:p w14:paraId="7FF88AD3" w14:textId="105B7D7D" w:rsidR="00440450" w:rsidRPr="00DE3381" w:rsidRDefault="00440450" w:rsidP="00440450">
      <w:pPr>
        <w:rPr>
          <w:lang w:val="en-US"/>
        </w:rPr>
      </w:pPr>
      <w:r w:rsidRPr="00DE3381">
        <w:rPr>
          <w:lang w:val="en-US"/>
        </w:rPr>
        <w:t>[XXXXX CODE XXXXX]</w:t>
      </w:r>
    </w:p>
    <w:p w14:paraId="7CF2B970" w14:textId="316F0CE4" w:rsidR="00440450" w:rsidRPr="00DE3381" w:rsidRDefault="00440450" w:rsidP="00440450">
      <w:pPr>
        <w:rPr>
          <w:lang w:val="en-US"/>
        </w:rPr>
      </w:pPr>
      <w:r w:rsidRPr="00DE3381">
        <w:rPr>
          <w:lang w:val="en-US"/>
        </w:rPr>
        <w:t xml:space="preserve">[XXXXX </w:t>
      </w:r>
      <w:r>
        <w:rPr>
          <w:lang w:val="en-US"/>
        </w:rPr>
        <w:t>plot006</w:t>
      </w:r>
      <w:r w:rsidRPr="00DE3381">
        <w:rPr>
          <w:lang w:val="en-US"/>
        </w:rPr>
        <w:t xml:space="preserve"> XXXXX]</w:t>
      </w:r>
    </w:p>
    <w:p w14:paraId="025B3478" w14:textId="0A8871E7" w:rsidR="00440450" w:rsidRPr="00BD4D24" w:rsidRDefault="00440450" w:rsidP="00BD4D24">
      <w:pPr>
        <w:rPr>
          <w:b/>
          <w:i/>
          <w:lang w:val="en-US"/>
        </w:rPr>
      </w:pPr>
      <w:r>
        <w:rPr>
          <w:lang w:val="en-US"/>
        </w:rPr>
        <w:t xml:space="preserve">The time series plot function </w:t>
      </w:r>
      <w:r w:rsidRPr="005D112C">
        <w:rPr>
          <w:lang w:val="en-US"/>
        </w:rPr>
        <w:t>`plot_ts`</w:t>
      </w:r>
      <w:r>
        <w:rPr>
          <w:lang w:val="en-US"/>
        </w:rPr>
        <w:t xml:space="preserve"> </w:t>
      </w:r>
      <w:r w:rsidRPr="00E228EE">
        <w:rPr>
          <w:lang w:val="en-US"/>
        </w:rPr>
        <w:t>show</w:t>
      </w:r>
      <w:r>
        <w:rPr>
          <w:lang w:val="en-US"/>
        </w:rPr>
        <w:t>s</w:t>
      </w:r>
      <w:r w:rsidRPr="00DE3381">
        <w:rPr>
          <w:lang w:val="en-US"/>
        </w:rPr>
        <w:t xml:space="preserve"> how </w:t>
      </w:r>
      <w:r>
        <w:rPr>
          <w:lang w:val="en-US"/>
        </w:rPr>
        <w:t xml:space="preserve">search scores and volume or </w:t>
      </w:r>
      <w:r w:rsidRPr="00E228EE">
        <w:rPr>
          <w:lang w:val="en-US"/>
        </w:rPr>
        <w:t xml:space="preserve">degree of internationalization for objects of interest </w:t>
      </w:r>
      <w:r>
        <w:rPr>
          <w:lang w:val="en-US"/>
        </w:rPr>
        <w:t>changed</w:t>
      </w:r>
      <w:r w:rsidRPr="00E228EE">
        <w:rPr>
          <w:lang w:val="en-US"/>
        </w:rPr>
        <w:t xml:space="preserve"> over time. </w:t>
      </w:r>
      <w:r>
        <w:rPr>
          <w:lang w:val="en-US"/>
        </w:rPr>
        <w:t xml:space="preserve">The function </w:t>
      </w:r>
      <w:r w:rsidRPr="005D112C">
        <w:rPr>
          <w:lang w:val="en-US"/>
        </w:rPr>
        <w:t>`plot_box`</w:t>
      </w:r>
      <w:r>
        <w:rPr>
          <w:lang w:val="en-US"/>
        </w:rPr>
        <w:t xml:space="preserve"> </w:t>
      </w:r>
      <w:r w:rsidRPr="00E228EE">
        <w:rPr>
          <w:lang w:val="en-US"/>
        </w:rPr>
        <w:t>generate</w:t>
      </w:r>
      <w:r>
        <w:rPr>
          <w:lang w:val="en-US"/>
        </w:rPr>
        <w:t>s</w:t>
      </w:r>
      <w:r w:rsidRPr="00E228EE">
        <w:rPr>
          <w:lang w:val="en-US"/>
        </w:rPr>
        <w:t xml:space="preserve"> boxplots of</w:t>
      </w:r>
      <w:r>
        <w:rPr>
          <w:lang w:val="en-US"/>
        </w:rPr>
        <w:t xml:space="preserve"> changes in search score and</w:t>
      </w:r>
      <w:r w:rsidRPr="00E228EE">
        <w:rPr>
          <w:lang w:val="en-US"/>
        </w:rPr>
        <w:t xml:space="preserve"> </w:t>
      </w:r>
      <w:r>
        <w:rPr>
          <w:lang w:val="en-US"/>
        </w:rPr>
        <w:t xml:space="preserve">volume or </w:t>
      </w:r>
      <w:r w:rsidRPr="00E228EE">
        <w:rPr>
          <w:lang w:val="en-US"/>
        </w:rPr>
        <w:t>degree of internationalization distribution</w:t>
      </w:r>
      <w:r>
        <w:rPr>
          <w:lang w:val="en-US"/>
        </w:rPr>
        <w:t>s</w:t>
      </w:r>
      <w:r w:rsidRPr="00E228EE">
        <w:rPr>
          <w:lang w:val="en-US"/>
        </w:rPr>
        <w:t xml:space="preserve">. </w:t>
      </w:r>
      <w:r>
        <w:rPr>
          <w:lang w:val="en-US"/>
        </w:rPr>
        <w:t xml:space="preserve">The input `ci` allows users to set a confidence interval for plotting. Changes with percentile ranks outside this two-tailed confidence </w:t>
      </w:r>
      <w:r w:rsidRPr="00BD4D24">
        <w:rPr>
          <w:lang w:val="en-US"/>
        </w:rPr>
        <w:t>interval are highlighted with red dots.</w:t>
      </w:r>
      <w:r w:rsidR="00D54901">
        <w:rPr>
          <w:lang w:val="en-US"/>
        </w:rPr>
        <w:t xml:space="preserve"> The left-hand plot shows abnormal changes in Facebook’s search score for Germany</w:t>
      </w:r>
      <w:r w:rsidRPr="00BD4D24">
        <w:rPr>
          <w:lang w:val="en-US"/>
        </w:rPr>
        <w:t>.</w:t>
      </w:r>
      <w:r w:rsidR="00D54901">
        <w:rPr>
          <w:lang w:val="en-US"/>
        </w:rPr>
        <w:t xml:space="preserve"> Search scores increased “abnormally” (i.e., compared to the historic average) in 2012 and decreased abnormally in 2014. The right-hand plot shows the distribution for Coca Cola’s degree of internationalization and indicates abnormal changes.</w:t>
      </w:r>
    </w:p>
    <w:p w14:paraId="32C0CB52" w14:textId="706A9674" w:rsidR="00440450" w:rsidRPr="00DE3381" w:rsidRDefault="00440450" w:rsidP="00440450">
      <w:pPr>
        <w:rPr>
          <w:lang w:val="en-US"/>
        </w:rPr>
      </w:pPr>
      <w:r w:rsidRPr="00DE3381">
        <w:rPr>
          <w:lang w:val="en-US"/>
        </w:rPr>
        <w:t>[XXXXX CODE XXXXX]</w:t>
      </w:r>
    </w:p>
    <w:p w14:paraId="4B32056F" w14:textId="77777777" w:rsidR="00750D17" w:rsidRPr="00DE3381" w:rsidRDefault="00750D17" w:rsidP="00750D17">
      <w:pPr>
        <w:rPr>
          <w:lang w:val="en-US"/>
        </w:rPr>
      </w:pPr>
      <w:r w:rsidRPr="00DE3381">
        <w:rPr>
          <w:lang w:val="en-US"/>
        </w:rPr>
        <w:t xml:space="preserve">[XXXXX </w:t>
      </w:r>
      <w:r>
        <w:rPr>
          <w:lang w:val="en-US"/>
        </w:rPr>
        <w:t>plot007</w:t>
      </w:r>
      <w:r w:rsidRPr="00DE3381">
        <w:rPr>
          <w:lang w:val="en-US"/>
        </w:rPr>
        <w:t xml:space="preserve"> XXXXX]</w:t>
      </w:r>
    </w:p>
    <w:p w14:paraId="59075E52" w14:textId="29DADDD0" w:rsidR="00750D17" w:rsidRPr="00DE3381" w:rsidRDefault="00750D17" w:rsidP="00750D17">
      <w:pPr>
        <w:rPr>
          <w:lang w:val="en-US"/>
        </w:rPr>
      </w:pPr>
      <w:r w:rsidRPr="00DE3381">
        <w:rPr>
          <w:lang w:val="en-US"/>
        </w:rPr>
        <w:t xml:space="preserve">[XXXXX </w:t>
      </w:r>
      <w:r>
        <w:rPr>
          <w:lang w:val="en-US"/>
        </w:rPr>
        <w:t>plot008</w:t>
      </w:r>
      <w:r w:rsidRPr="00DE3381">
        <w:rPr>
          <w:lang w:val="en-US"/>
        </w:rPr>
        <w:t xml:space="preserve"> XXXXX]</w:t>
      </w:r>
    </w:p>
    <w:p w14:paraId="469E3005" w14:textId="62FA1BBD" w:rsidR="00F81DB3" w:rsidRPr="00DE3381" w:rsidRDefault="003B13D9" w:rsidP="00F81DB3">
      <w:pPr>
        <w:pStyle w:val="berschrift2"/>
        <w:rPr>
          <w:lang w:val="en-US"/>
        </w:rPr>
      </w:pPr>
      <w:r w:rsidRPr="00DE3381">
        <w:rPr>
          <w:lang w:val="en-US"/>
        </w:rPr>
        <w:t>Additional</w:t>
      </w:r>
      <w:r w:rsidR="00F81DB3" w:rsidRPr="00DE3381">
        <w:rPr>
          <w:lang w:val="en-US"/>
        </w:rPr>
        <w:t xml:space="preserve"> options</w:t>
      </w:r>
    </w:p>
    <w:p w14:paraId="5007B6E2" w14:textId="65E5B9C4" w:rsidR="00115C51" w:rsidRPr="00DE3381" w:rsidRDefault="00993DAF" w:rsidP="00115C51">
      <w:pPr>
        <w:rPr>
          <w:lang w:val="en-US"/>
        </w:rPr>
      </w:pPr>
      <w:r w:rsidRPr="00DE3381">
        <w:rPr>
          <w:lang w:val="en-US"/>
        </w:rPr>
        <w:t xml:space="preserve">The `globaltrends` package offers several options that allow robustness checks and adjustments </w:t>
      </w:r>
      <w:r w:rsidR="000A1029">
        <w:rPr>
          <w:lang w:val="en-US"/>
        </w:rPr>
        <w:t>for default</w:t>
      </w:r>
      <w:r w:rsidRPr="00DE3381">
        <w:rPr>
          <w:lang w:val="en-US"/>
        </w:rPr>
        <w:t xml:space="preserve"> computations. Users can compute global trend dispersion based on different types of time series, use other measures than the inverted Gini-coefficient, </w:t>
      </w:r>
      <w:r w:rsidR="006B2027" w:rsidRPr="00DE3381">
        <w:rPr>
          <w:lang w:val="en-US"/>
        </w:rPr>
        <w:t xml:space="preserve">or </w:t>
      </w:r>
      <w:r w:rsidRPr="00DE3381">
        <w:rPr>
          <w:lang w:val="en-US"/>
        </w:rPr>
        <w:t xml:space="preserve">change the </w:t>
      </w:r>
      <w:r w:rsidR="006B2027" w:rsidRPr="00DE3381">
        <w:rPr>
          <w:lang w:val="en-US"/>
        </w:rPr>
        <w:t xml:space="preserve">set </w:t>
      </w:r>
      <w:r w:rsidRPr="00DE3381">
        <w:rPr>
          <w:lang w:val="en-US"/>
        </w:rPr>
        <w:t>of locations.</w:t>
      </w:r>
    </w:p>
    <w:p w14:paraId="3E575259" w14:textId="06A02AD5" w:rsidR="00115C51" w:rsidRPr="00DE3381" w:rsidRDefault="00115C51" w:rsidP="00115C51">
      <w:pPr>
        <w:pStyle w:val="berschrift3"/>
      </w:pPr>
      <w:r w:rsidRPr="00DE3381">
        <w:lastRenderedPageBreak/>
        <w:t>Time series adjustments</w:t>
      </w:r>
    </w:p>
    <w:p w14:paraId="4997D3E4" w14:textId="0EBC8226" w:rsidR="00115C51" w:rsidRPr="00DE3381" w:rsidRDefault="00240B88" w:rsidP="00115C51">
      <w:pPr>
        <w:rPr>
          <w:lang w:val="en-US"/>
        </w:rPr>
      </w:pPr>
      <w:r w:rsidRPr="00DE3381">
        <w:rPr>
          <w:lang w:val="en-US"/>
        </w:rPr>
        <w:t xml:space="preserve">The computation of search scores in the `globaltrends` package compares a time series of </w:t>
      </w:r>
      <w:r w:rsidR="00167890" w:rsidRPr="00DE3381">
        <w:rPr>
          <w:lang w:val="en-US"/>
        </w:rPr>
        <w:t xml:space="preserve">search volumes </w:t>
      </w:r>
      <w:r w:rsidRPr="00DE3381">
        <w:rPr>
          <w:lang w:val="en-US"/>
        </w:rPr>
        <w:t>for object keyword</w:t>
      </w:r>
      <w:r w:rsidR="000A1029">
        <w:rPr>
          <w:lang w:val="en-US"/>
        </w:rPr>
        <w:t>s</w:t>
      </w:r>
      <w:r w:rsidRPr="00DE3381">
        <w:rPr>
          <w:lang w:val="en-US"/>
        </w:rPr>
        <w:t xml:space="preserve"> to the time series of </w:t>
      </w:r>
      <w:r w:rsidR="00167890" w:rsidRPr="00DE3381">
        <w:rPr>
          <w:lang w:val="en-US"/>
        </w:rPr>
        <w:t>search volumes</w:t>
      </w:r>
      <w:r w:rsidR="000A1029">
        <w:rPr>
          <w:lang w:val="en-US"/>
        </w:rPr>
        <w:t xml:space="preserve"> for control keywords</w:t>
      </w:r>
      <w:r w:rsidRPr="00DE3381">
        <w:rPr>
          <w:lang w:val="en-US"/>
        </w:rPr>
        <w:t xml:space="preserve">. Noise and seasonality in </w:t>
      </w:r>
      <w:r w:rsidR="00167890" w:rsidRPr="00DE3381">
        <w:rPr>
          <w:lang w:val="en-US"/>
        </w:rPr>
        <w:t xml:space="preserve">search volume </w:t>
      </w:r>
      <w:r w:rsidRPr="00DE3381">
        <w:rPr>
          <w:lang w:val="en-US"/>
        </w:rPr>
        <w:t>time series could affect the resulting search scores. The `globaltrends` package offers two time series adjustments as robustness checks. In the `data_score`</w:t>
      </w:r>
      <w:r w:rsidR="006B2027" w:rsidRPr="00DE3381">
        <w:rPr>
          <w:lang w:val="en-US"/>
        </w:rPr>
        <w:t xml:space="preserve"> </w:t>
      </w:r>
      <w:r w:rsidRPr="00DE3381">
        <w:rPr>
          <w:lang w:val="en-US"/>
        </w:rPr>
        <w:t>table, column `score_obs` refers to values without adjustment. Column `score_trd` uses the underlying time series’ trend for computation.</w:t>
      </w:r>
    </w:p>
    <w:p w14:paraId="66963653" w14:textId="77777777" w:rsidR="00240B88" w:rsidRPr="00DE3381" w:rsidRDefault="00240B88" w:rsidP="00240B88">
      <w:pPr>
        <w:rPr>
          <w:lang w:val="en-US"/>
        </w:rPr>
      </w:pPr>
      <w:r w:rsidRPr="00DE3381">
        <w:rPr>
          <w:lang w:val="en-US"/>
        </w:rPr>
        <w:t>[XXXXX CODE XXXXX]</w:t>
      </w:r>
    </w:p>
    <w:p w14:paraId="6FCEAB80" w14:textId="03B3EDF5" w:rsidR="00240B88" w:rsidRPr="00DE3381" w:rsidRDefault="00713A12" w:rsidP="00115C51">
      <w:pPr>
        <w:rPr>
          <w:lang w:val="en-US"/>
        </w:rPr>
      </w:pPr>
      <w:r w:rsidRPr="00DE3381">
        <w:rPr>
          <w:lang w:val="en-US"/>
        </w:rPr>
        <w:t>Column `score_sad` corrects the time series for seasonal patterns.</w:t>
      </w:r>
      <w:r w:rsidR="008C0FC1" w:rsidRPr="00DE3381">
        <w:rPr>
          <w:lang w:val="en-US"/>
        </w:rPr>
        <w:t xml:space="preserve"> In general, outcomes for all three types of time series are similar.</w:t>
      </w:r>
      <w:r w:rsidR="000A1029">
        <w:rPr>
          <w:lang w:val="en-US"/>
        </w:rPr>
        <w:t xml:space="preserve"> Column</w:t>
      </w:r>
      <w:r w:rsidR="008C0FC1" w:rsidRPr="00DE3381">
        <w:rPr>
          <w:lang w:val="en-US"/>
        </w:rPr>
        <w:t xml:space="preserve"> `score_trd` applies the greatest smoothing, while `score_sad` reduces some noise.</w:t>
      </w:r>
    </w:p>
    <w:p w14:paraId="5D8F6354" w14:textId="05C342B2" w:rsidR="00E44F92" w:rsidRPr="00DE3381" w:rsidRDefault="00E44F92" w:rsidP="00E44F92">
      <w:pPr>
        <w:rPr>
          <w:lang w:val="en-US"/>
        </w:rPr>
      </w:pPr>
      <w:r w:rsidRPr="00DE3381">
        <w:rPr>
          <w:lang w:val="en-US"/>
        </w:rPr>
        <w:t xml:space="preserve">[XXXXX </w:t>
      </w:r>
      <w:r w:rsidR="00750D17">
        <w:rPr>
          <w:lang w:val="en-US"/>
        </w:rPr>
        <w:t>plot009</w:t>
      </w:r>
      <w:r w:rsidR="00440450">
        <w:rPr>
          <w:lang w:val="en-US"/>
        </w:rPr>
        <w:t xml:space="preserve"> </w:t>
      </w:r>
      <w:r w:rsidRPr="00DE3381">
        <w:rPr>
          <w:lang w:val="en-US"/>
        </w:rPr>
        <w:t>XXXXX]</w:t>
      </w:r>
    </w:p>
    <w:p w14:paraId="60E28433" w14:textId="214F6BCC" w:rsidR="00E44F92" w:rsidRPr="00DE3381" w:rsidRDefault="00E44F92" w:rsidP="00E44F92">
      <w:pPr>
        <w:rPr>
          <w:lang w:val="en-US"/>
        </w:rPr>
      </w:pPr>
      <w:r w:rsidRPr="00DE3381">
        <w:rPr>
          <w:lang w:val="en-US"/>
        </w:rPr>
        <w:t xml:space="preserve">[XXXXX </w:t>
      </w:r>
      <w:r w:rsidR="00750D17">
        <w:rPr>
          <w:lang w:val="en-US"/>
        </w:rPr>
        <w:t xml:space="preserve">plot010 </w:t>
      </w:r>
      <w:r w:rsidRPr="00DE3381">
        <w:rPr>
          <w:lang w:val="en-US"/>
        </w:rPr>
        <w:t>XXXXX]</w:t>
      </w:r>
    </w:p>
    <w:p w14:paraId="6E62A265" w14:textId="3ED2BED0" w:rsidR="00713A12" w:rsidRPr="00E228EE" w:rsidRDefault="0030488F" w:rsidP="00115C51">
      <w:pPr>
        <w:rPr>
          <w:lang w:val="en-US"/>
        </w:rPr>
      </w:pPr>
      <w:r w:rsidRPr="00E228EE">
        <w:rPr>
          <w:lang w:val="en-US"/>
        </w:rPr>
        <w:t>The `export_doi`,</w:t>
      </w:r>
      <w:r w:rsidR="00DA7BF7">
        <w:rPr>
          <w:lang w:val="en-US"/>
        </w:rPr>
        <w:t xml:space="preserve"> `get_abnorm_hist`,</w:t>
      </w:r>
      <w:r w:rsidRPr="00E228EE">
        <w:rPr>
          <w:lang w:val="en-US"/>
        </w:rPr>
        <w:t xml:space="preserve"> </w:t>
      </w:r>
      <w:r w:rsidR="00E228EE" w:rsidRPr="005D112C">
        <w:rPr>
          <w:lang w:val="en-US"/>
        </w:rPr>
        <w:t>`plot_</w:t>
      </w:r>
      <w:r w:rsidR="00DA7BF7">
        <w:rPr>
          <w:lang w:val="en-US"/>
        </w:rPr>
        <w:t>bar</w:t>
      </w:r>
      <w:r w:rsidR="00E228EE" w:rsidRPr="005D112C">
        <w:rPr>
          <w:lang w:val="en-US"/>
        </w:rPr>
        <w:t xml:space="preserve">`, `plot_ts`, `plot_box`, </w:t>
      </w:r>
      <w:r w:rsidRPr="00E228EE">
        <w:rPr>
          <w:lang w:val="en-US"/>
        </w:rPr>
        <w:t>and `plot_</w:t>
      </w:r>
      <w:r w:rsidR="00E228EE">
        <w:rPr>
          <w:lang w:val="en-US"/>
        </w:rPr>
        <w:t>voi_doi</w:t>
      </w:r>
      <w:r w:rsidRPr="00E228EE">
        <w:rPr>
          <w:lang w:val="en-US"/>
        </w:rPr>
        <w:t xml:space="preserve">` functions allow filtering for the type of time series through the </w:t>
      </w:r>
      <w:r w:rsidR="00F254A8" w:rsidRPr="00E228EE">
        <w:rPr>
          <w:lang w:val="en-US"/>
        </w:rPr>
        <w:t>`type` input.</w:t>
      </w:r>
    </w:p>
    <w:p w14:paraId="5866C28A" w14:textId="2FA5641D" w:rsidR="00F254A8" w:rsidRPr="00DE3381" w:rsidRDefault="00F254A8" w:rsidP="00F254A8">
      <w:pPr>
        <w:rPr>
          <w:lang w:val="en-US"/>
        </w:rPr>
      </w:pPr>
      <w:r w:rsidRPr="00DE3381">
        <w:rPr>
          <w:lang w:val="en-US"/>
        </w:rPr>
        <w:t xml:space="preserve">[XXXXX </w:t>
      </w:r>
      <w:r w:rsidR="008C0FC1" w:rsidRPr="00DE3381">
        <w:rPr>
          <w:lang w:val="en-US"/>
        </w:rPr>
        <w:t>CODE</w:t>
      </w:r>
      <w:r w:rsidRPr="00DE3381">
        <w:rPr>
          <w:lang w:val="en-US"/>
        </w:rPr>
        <w:t xml:space="preserve"> XXXXX]</w:t>
      </w:r>
    </w:p>
    <w:p w14:paraId="43E538BD" w14:textId="3A33F60A" w:rsidR="00115C51" w:rsidRPr="00DE3381" w:rsidRDefault="00115C51" w:rsidP="00115C51">
      <w:pPr>
        <w:pStyle w:val="berschrift3"/>
      </w:pPr>
      <w:r w:rsidRPr="00DE3381">
        <w:t>Alternative dispersion measures</w:t>
      </w:r>
    </w:p>
    <w:p w14:paraId="14335C94" w14:textId="2DD45B0F" w:rsidR="00EE6765" w:rsidRPr="00DE3381" w:rsidRDefault="003F2578" w:rsidP="00115C51">
      <w:pPr>
        <w:rPr>
          <w:lang w:val="en-US"/>
        </w:rPr>
      </w:pPr>
      <w:r w:rsidRPr="00DE3381">
        <w:rPr>
          <w:lang w:val="en-US"/>
        </w:rPr>
        <w:t xml:space="preserve">The `globaltrends` package computes degree of internationalization based on the </w:t>
      </w:r>
      <w:r w:rsidR="006B2027" w:rsidRPr="00DE3381">
        <w:rPr>
          <w:lang w:val="en-US"/>
        </w:rPr>
        <w:t xml:space="preserve">across-location distribution </w:t>
      </w:r>
      <w:r w:rsidRPr="00DE3381">
        <w:rPr>
          <w:lang w:val="en-US"/>
        </w:rPr>
        <w:t>of search score</w:t>
      </w:r>
      <w:r w:rsidR="006B2027" w:rsidRPr="00DE3381">
        <w:rPr>
          <w:lang w:val="en-US"/>
        </w:rPr>
        <w:t>s</w:t>
      </w:r>
      <w:r w:rsidRPr="00DE3381">
        <w:rPr>
          <w:lang w:val="en-US"/>
        </w:rPr>
        <w:t xml:space="preserve">. By default, the package uses an inverted Gini-coefficient. </w:t>
      </w:r>
      <w:r w:rsidR="000A1029">
        <w:rPr>
          <w:lang w:val="en-US"/>
        </w:rPr>
        <w:t>In addition</w:t>
      </w:r>
      <w:r w:rsidRPr="00DE3381">
        <w:rPr>
          <w:lang w:val="en-US"/>
        </w:rPr>
        <w:t xml:space="preserve">, the package </w:t>
      </w:r>
      <w:r w:rsidR="000A1029">
        <w:rPr>
          <w:lang w:val="en-US"/>
        </w:rPr>
        <w:t>provides</w:t>
      </w:r>
      <w:r w:rsidR="000A1029" w:rsidRPr="00DE3381">
        <w:rPr>
          <w:lang w:val="en-US"/>
        </w:rPr>
        <w:t xml:space="preserve"> </w:t>
      </w:r>
      <w:r w:rsidRPr="00DE3381">
        <w:rPr>
          <w:lang w:val="en-US"/>
        </w:rPr>
        <w:t>inverted Herfindahl</w:t>
      </w:r>
      <w:r w:rsidR="00E10AFF">
        <w:rPr>
          <w:lang w:val="en-US"/>
        </w:rPr>
        <w:t xml:space="preserve"> </w:t>
      </w:r>
      <w:r w:rsidRPr="00DE3381">
        <w:rPr>
          <w:lang w:val="en-US"/>
        </w:rPr>
        <w:t xml:space="preserve">index and inverted </w:t>
      </w:r>
      <w:r w:rsidR="00E228EE">
        <w:rPr>
          <w:lang w:val="en-US"/>
        </w:rPr>
        <w:t>E</w:t>
      </w:r>
      <w:r w:rsidRPr="00E228EE">
        <w:rPr>
          <w:lang w:val="en-US"/>
        </w:rPr>
        <w:t>ntropy</w:t>
      </w:r>
      <w:r w:rsidR="00E228EE">
        <w:rPr>
          <w:lang w:val="en-US"/>
        </w:rPr>
        <w:t xml:space="preserve"> </w:t>
      </w:r>
      <w:r w:rsidRPr="00E228EE">
        <w:rPr>
          <w:lang w:val="en-US"/>
        </w:rPr>
        <w:t>as robustness checks.</w:t>
      </w:r>
      <w:r w:rsidR="008C0FC1" w:rsidRPr="00DE3381">
        <w:rPr>
          <w:lang w:val="en-US"/>
        </w:rPr>
        <w:t xml:space="preserve"> </w:t>
      </w:r>
      <w:r w:rsidR="000A1029" w:rsidRPr="00DE3381">
        <w:rPr>
          <w:lang w:val="en-US"/>
        </w:rPr>
        <w:t xml:space="preserve">In general, outcomes for all three </w:t>
      </w:r>
      <w:r w:rsidR="000A1029">
        <w:rPr>
          <w:lang w:val="en-US"/>
        </w:rPr>
        <w:t xml:space="preserve">dispersion measures </w:t>
      </w:r>
      <w:r w:rsidR="000A1029" w:rsidRPr="00DE3381">
        <w:rPr>
          <w:lang w:val="en-US"/>
        </w:rPr>
        <w:t>are similar.</w:t>
      </w:r>
    </w:p>
    <w:p w14:paraId="70B801A7" w14:textId="77777777" w:rsidR="00E228EE" w:rsidRPr="005D112C" w:rsidRDefault="00E228EE" w:rsidP="00E228EE">
      <w:pPr>
        <w:rPr>
          <w:lang w:val="en-US"/>
        </w:rPr>
      </w:pPr>
      <w:r w:rsidRPr="005D112C">
        <w:rPr>
          <w:lang w:val="en-US"/>
        </w:rPr>
        <w:t>[XXXXX CODE XXXXX]</w:t>
      </w:r>
    </w:p>
    <w:p w14:paraId="002263EC" w14:textId="7EE73D15" w:rsidR="00985A0F" w:rsidRPr="005D112C" w:rsidRDefault="00985A0F" w:rsidP="00985A0F">
      <w:pPr>
        <w:rPr>
          <w:lang w:val="en-US"/>
        </w:rPr>
      </w:pPr>
      <w:r w:rsidRPr="005D112C">
        <w:rPr>
          <w:lang w:val="en-US"/>
        </w:rPr>
        <w:t xml:space="preserve">[XXXXX </w:t>
      </w:r>
      <w:r w:rsidR="00750D17">
        <w:rPr>
          <w:lang w:val="en-US"/>
        </w:rPr>
        <w:t xml:space="preserve">plot011 </w:t>
      </w:r>
      <w:r w:rsidRPr="005D112C">
        <w:rPr>
          <w:lang w:val="en-US"/>
        </w:rPr>
        <w:t>XXXXX]</w:t>
      </w:r>
    </w:p>
    <w:p w14:paraId="425FF4BB" w14:textId="4B6574B4" w:rsidR="00985A0F" w:rsidRPr="005D112C" w:rsidRDefault="00985A0F" w:rsidP="00985A0F">
      <w:pPr>
        <w:rPr>
          <w:lang w:val="en-US"/>
        </w:rPr>
      </w:pPr>
      <w:r w:rsidRPr="005D112C">
        <w:rPr>
          <w:lang w:val="en-US"/>
        </w:rPr>
        <w:t xml:space="preserve">[XXXXX </w:t>
      </w:r>
      <w:r w:rsidR="00750D17">
        <w:rPr>
          <w:lang w:val="en-US"/>
        </w:rPr>
        <w:t xml:space="preserve">plot012 </w:t>
      </w:r>
      <w:r w:rsidRPr="005D112C">
        <w:rPr>
          <w:lang w:val="en-US"/>
        </w:rPr>
        <w:t>XXXXX]</w:t>
      </w:r>
    </w:p>
    <w:p w14:paraId="4D924BFA" w14:textId="21B7DC17" w:rsidR="008C0FC1" w:rsidRPr="00DE3381" w:rsidRDefault="008C0FC1" w:rsidP="008C0FC1">
      <w:pPr>
        <w:rPr>
          <w:lang w:val="en-US"/>
        </w:rPr>
      </w:pPr>
      <w:r w:rsidRPr="00DE3381">
        <w:rPr>
          <w:lang w:val="en-US"/>
        </w:rPr>
        <w:t xml:space="preserve">The </w:t>
      </w:r>
      <w:r w:rsidR="00DA7BF7" w:rsidRPr="00E228EE">
        <w:rPr>
          <w:lang w:val="en-US"/>
        </w:rPr>
        <w:t>`export_doi`,</w:t>
      </w:r>
      <w:r w:rsidR="00DA7BF7">
        <w:rPr>
          <w:lang w:val="en-US"/>
        </w:rPr>
        <w:t xml:space="preserve"> `get_abnorm_hist`,</w:t>
      </w:r>
      <w:r w:rsidR="00DA7BF7" w:rsidRPr="00E228EE">
        <w:rPr>
          <w:lang w:val="en-US"/>
        </w:rPr>
        <w:t xml:space="preserve"> </w:t>
      </w:r>
      <w:r w:rsidR="00DA7BF7" w:rsidRPr="005D112C">
        <w:rPr>
          <w:lang w:val="en-US"/>
        </w:rPr>
        <w:t xml:space="preserve">`plot_ts`, `plot_box`, </w:t>
      </w:r>
      <w:r w:rsidR="00DA7BF7" w:rsidRPr="00E228EE">
        <w:rPr>
          <w:lang w:val="en-US"/>
        </w:rPr>
        <w:t>and `plot_</w:t>
      </w:r>
      <w:r w:rsidR="00DA7BF7">
        <w:rPr>
          <w:lang w:val="en-US"/>
        </w:rPr>
        <w:t>voi_doi</w:t>
      </w:r>
      <w:r w:rsidR="00DA7BF7" w:rsidRPr="00E228EE">
        <w:rPr>
          <w:lang w:val="en-US"/>
        </w:rPr>
        <w:t xml:space="preserve">` </w:t>
      </w:r>
      <w:r w:rsidRPr="00DE3381">
        <w:rPr>
          <w:lang w:val="en-US"/>
        </w:rPr>
        <w:t>functions allow filtering for the type of dispersion measures through the `measure` input.</w:t>
      </w:r>
    </w:p>
    <w:p w14:paraId="007995F5" w14:textId="5501AA26" w:rsidR="008C0FC1" w:rsidRPr="00DE3381" w:rsidRDefault="008C0FC1" w:rsidP="008C0FC1">
      <w:pPr>
        <w:rPr>
          <w:lang w:val="en-US"/>
        </w:rPr>
      </w:pPr>
      <w:r w:rsidRPr="00DE3381">
        <w:rPr>
          <w:lang w:val="en-US"/>
        </w:rPr>
        <w:lastRenderedPageBreak/>
        <w:t>[XXXXX CODE XXXXX]</w:t>
      </w:r>
    </w:p>
    <w:p w14:paraId="7CAF9518" w14:textId="19279F58" w:rsidR="00115C51" w:rsidRPr="00DE3381" w:rsidRDefault="00115C51" w:rsidP="00115C51">
      <w:pPr>
        <w:pStyle w:val="berschrift3"/>
      </w:pPr>
      <w:r w:rsidRPr="00DE3381">
        <w:t>Changing locations</w:t>
      </w:r>
    </w:p>
    <w:p w14:paraId="42386B25" w14:textId="62F41558" w:rsidR="00F81DB3" w:rsidRPr="00DE3381" w:rsidRDefault="00B31227" w:rsidP="00F81DB3">
      <w:pPr>
        <w:rPr>
          <w:lang w:val="en-US"/>
        </w:rPr>
      </w:pPr>
      <w:r w:rsidRPr="00DE3381">
        <w:rPr>
          <w:lang w:val="en-US"/>
        </w:rPr>
        <w:t xml:space="preserve">By default, `globaltrends` makes all downloads and computations for the *countries* set of locations. The *countries* set covers all countries that generated at least 0.1% of world GDP in 2018. By changing the input </w:t>
      </w:r>
      <w:r w:rsidR="006B2027" w:rsidRPr="00DE3381">
        <w:rPr>
          <w:lang w:val="en-US"/>
        </w:rPr>
        <w:t>`</w:t>
      </w:r>
      <w:r w:rsidRPr="00DE3381">
        <w:rPr>
          <w:lang w:val="en-US"/>
        </w:rPr>
        <w:t>locations</w:t>
      </w:r>
      <w:r w:rsidR="006B2027" w:rsidRPr="00DE3381">
        <w:rPr>
          <w:lang w:val="en-US"/>
        </w:rPr>
        <w:t xml:space="preserve">` </w:t>
      </w:r>
      <w:r w:rsidRPr="00DE3381">
        <w:rPr>
          <w:lang w:val="en-US"/>
        </w:rPr>
        <w:t>to *us_states*, the package uses US states and Washington DC as basis for downloads and computations instead.</w:t>
      </w:r>
      <w:r w:rsidR="00743492" w:rsidRPr="00DE3381">
        <w:rPr>
          <w:lang w:val="en-US"/>
        </w:rPr>
        <w:t xml:space="preserve"> </w:t>
      </w:r>
      <w:r w:rsidR="00E80706" w:rsidRPr="00DE3381">
        <w:rPr>
          <w:lang w:val="en-US"/>
        </w:rPr>
        <w:t xml:space="preserve">Apart from `compute_doi`, all functions use </w:t>
      </w:r>
      <w:r w:rsidR="00854253">
        <w:rPr>
          <w:lang w:val="en-US"/>
        </w:rPr>
        <w:t>the name of the variable that contains the location vector</w:t>
      </w:r>
      <w:r w:rsidR="00E80706" w:rsidRPr="00DE3381">
        <w:rPr>
          <w:lang w:val="en-US"/>
        </w:rPr>
        <w:t xml:space="preserve"> as inputs for </w:t>
      </w:r>
      <w:r w:rsidR="006B2027" w:rsidRPr="00DE3381">
        <w:rPr>
          <w:lang w:val="en-US"/>
        </w:rPr>
        <w:t>`</w:t>
      </w:r>
      <w:r w:rsidR="00E80706" w:rsidRPr="00DE3381">
        <w:rPr>
          <w:lang w:val="en-US"/>
        </w:rPr>
        <w:t>locations</w:t>
      </w:r>
      <w:r w:rsidR="006B2027" w:rsidRPr="00DE3381">
        <w:rPr>
          <w:lang w:val="en-US"/>
        </w:rPr>
        <w:t>`</w:t>
      </w:r>
      <w:r w:rsidR="00854253">
        <w:rPr>
          <w:lang w:val="en-US"/>
        </w:rPr>
        <w:t xml:space="preserve"> (e.g., *countries*, *us_states*)</w:t>
      </w:r>
      <w:r w:rsidR="00E80706" w:rsidRPr="00DE3381">
        <w:rPr>
          <w:lang w:val="en-US"/>
        </w:rPr>
        <w:t xml:space="preserve">. </w:t>
      </w:r>
      <w:r w:rsidR="000A1029">
        <w:rPr>
          <w:lang w:val="en-US"/>
        </w:rPr>
        <w:t xml:space="preserve">The function </w:t>
      </w:r>
      <w:r w:rsidR="00E80706" w:rsidRPr="00DE3381">
        <w:rPr>
          <w:lang w:val="en-US"/>
        </w:rPr>
        <w:t xml:space="preserve">`start_db` exports these vectors of ISO2 codes to the global environment. </w:t>
      </w:r>
      <w:r w:rsidR="000A1029">
        <w:rPr>
          <w:lang w:val="en-US"/>
        </w:rPr>
        <w:t xml:space="preserve">Function </w:t>
      </w:r>
      <w:r w:rsidR="00E80706" w:rsidRPr="00DE3381">
        <w:rPr>
          <w:lang w:val="en-US"/>
        </w:rPr>
        <w:t>`compute_doi`, however does not directly refer to these objects, but to their names</w:t>
      </w:r>
      <w:r w:rsidR="00854253">
        <w:rPr>
          <w:lang w:val="en-US"/>
        </w:rPr>
        <w:t xml:space="preserve"> (e.g.,</w:t>
      </w:r>
      <w:r w:rsidR="00E80706" w:rsidRPr="00DE3381">
        <w:rPr>
          <w:lang w:val="en-US"/>
        </w:rPr>
        <w:t xml:space="preserve"> “countries”</w:t>
      </w:r>
      <w:r w:rsidR="00854253">
        <w:rPr>
          <w:lang w:val="en-US"/>
        </w:rPr>
        <w:t xml:space="preserve">, </w:t>
      </w:r>
      <w:r w:rsidR="00E80706" w:rsidRPr="00DE3381">
        <w:rPr>
          <w:lang w:val="en-US"/>
        </w:rPr>
        <w:t>“us_states”</w:t>
      </w:r>
      <w:r w:rsidR="00854253">
        <w:rPr>
          <w:lang w:val="en-US"/>
        </w:rPr>
        <w:t>)</w:t>
      </w:r>
      <w:r w:rsidR="00E80706" w:rsidRPr="00DE3381">
        <w:rPr>
          <w:lang w:val="en-US"/>
        </w:rPr>
        <w:t>.</w:t>
      </w:r>
      <w:r w:rsidR="00E228EE">
        <w:rPr>
          <w:lang w:val="en-US"/>
        </w:rPr>
        <w:t xml:space="preserve"> Using state or district level locations allows users to analyze within-country dispersion of firms.</w:t>
      </w:r>
    </w:p>
    <w:p w14:paraId="211548E0" w14:textId="2539E9AF" w:rsidR="00B31227" w:rsidRDefault="00B31227" w:rsidP="00B31227">
      <w:pPr>
        <w:rPr>
          <w:lang w:val="en-US"/>
        </w:rPr>
      </w:pPr>
      <w:r w:rsidRPr="00DE3381">
        <w:rPr>
          <w:lang w:val="en-US"/>
        </w:rPr>
        <w:t>[XXXXX CODE XXXXX]</w:t>
      </w:r>
    </w:p>
    <w:p w14:paraId="434A53D3" w14:textId="0E3B0AB7" w:rsidR="00985A0F" w:rsidRDefault="00985A0F" w:rsidP="00985A0F">
      <w:pPr>
        <w:rPr>
          <w:lang w:val="en-US"/>
        </w:rPr>
      </w:pPr>
      <w:r w:rsidRPr="005D112C">
        <w:rPr>
          <w:lang w:val="en-US"/>
        </w:rPr>
        <w:t xml:space="preserve">[XXXXX </w:t>
      </w:r>
      <w:r w:rsidR="00750D17">
        <w:rPr>
          <w:lang w:val="en-US"/>
        </w:rPr>
        <w:t xml:space="preserve">plot013 </w:t>
      </w:r>
      <w:r w:rsidRPr="005D112C">
        <w:rPr>
          <w:lang w:val="en-US"/>
        </w:rPr>
        <w:t>XXXXX]</w:t>
      </w:r>
    </w:p>
    <w:p w14:paraId="574A70BB" w14:textId="198C734A" w:rsidR="00854253" w:rsidRPr="005D112C" w:rsidRDefault="00854253" w:rsidP="00985A0F">
      <w:pPr>
        <w:rPr>
          <w:lang w:val="en-US"/>
        </w:rPr>
      </w:pPr>
      <w:r>
        <w:rPr>
          <w:lang w:val="en-US"/>
        </w:rPr>
        <w:t>Users can add individual sets of locations through the function `add_locations`. In the variable `locations`, users specif</w:t>
      </w:r>
      <w:r w:rsidR="005F73EE">
        <w:rPr>
          <w:lang w:val="en-US"/>
        </w:rPr>
        <w:t>y the location codes (e.g., “AT”, “CH”, “DE”) and `type` takes the name of the location set (e.g., “DACH”). The new location set can be used in all functions. Since all functions check whether data on a location already exists, `globaltrends` does not duplicate data for new location sets.</w:t>
      </w:r>
    </w:p>
    <w:p w14:paraId="0C7D1355" w14:textId="74AB917C" w:rsidR="005F73EE" w:rsidRDefault="005F73EE" w:rsidP="005F73EE">
      <w:pPr>
        <w:rPr>
          <w:lang w:val="en-US"/>
        </w:rPr>
      </w:pPr>
      <w:r w:rsidRPr="00DE3381">
        <w:rPr>
          <w:lang w:val="en-US"/>
        </w:rPr>
        <w:t>[XXXXX CODE XXXXX]</w:t>
      </w:r>
    </w:p>
    <w:p w14:paraId="09734B41" w14:textId="60ADA71B" w:rsidR="00F81DB3" w:rsidRPr="00DE3381" w:rsidRDefault="00F81DB3" w:rsidP="0040192A">
      <w:pPr>
        <w:pStyle w:val="berschrift1"/>
      </w:pPr>
      <w:r w:rsidRPr="00DE3381">
        <w:t>Further applications</w:t>
      </w:r>
    </w:p>
    <w:p w14:paraId="6D154349" w14:textId="07BC0DC9" w:rsidR="001B6AFB" w:rsidRPr="00DE3381" w:rsidRDefault="00A009CB" w:rsidP="001B6AFB">
      <w:pPr>
        <w:rPr>
          <w:lang w:val="en-US"/>
        </w:rPr>
      </w:pPr>
      <w:r w:rsidRPr="00DE3381">
        <w:rPr>
          <w:lang w:val="en-US"/>
        </w:rPr>
        <w:t>To</w:t>
      </w:r>
      <w:r w:rsidR="001B6AFB" w:rsidRPr="00DE3381">
        <w:rPr>
          <w:lang w:val="en-US"/>
        </w:rPr>
        <w:t xml:space="preserve"> measure degree of internationalization, `globaltrends` offers a wide array of empirical possibilities. It allows researchers to compare degree of internationalization for various organizations on a unified scale (</w:t>
      </w:r>
      <w:r w:rsidR="009A5AD3" w:rsidRPr="00DE3381">
        <w:rPr>
          <w:lang w:val="en-US"/>
        </w:rPr>
        <w:t>e.g.,</w:t>
      </w:r>
      <w:r w:rsidR="001B6AFB" w:rsidRPr="00DE3381">
        <w:rPr>
          <w:lang w:val="en-US"/>
        </w:rPr>
        <w:t xml:space="preserve"> *Coca-Cola Company*, *Facebook Inc.*, *Real Madrid*, and *Manchester United*). In addition, the time-series nature of Google Trends allows for historical analysis of internationalization patterns and speed within organizations.</w:t>
      </w:r>
    </w:p>
    <w:p w14:paraId="301D1DCC" w14:textId="262FC4C6" w:rsidR="005E569D" w:rsidRPr="00DE3381" w:rsidRDefault="005E569D" w:rsidP="005E569D">
      <w:pPr>
        <w:rPr>
          <w:lang w:val="en-US"/>
        </w:rPr>
      </w:pPr>
      <w:r w:rsidRPr="00DE3381">
        <w:rPr>
          <w:lang w:val="en-US"/>
        </w:rPr>
        <w:t xml:space="preserve">[XXXXX </w:t>
      </w:r>
      <w:r w:rsidR="00750D17">
        <w:rPr>
          <w:lang w:val="en-US"/>
        </w:rPr>
        <w:t>plot014</w:t>
      </w:r>
      <w:r w:rsidR="00750D17" w:rsidRPr="00DE3381">
        <w:rPr>
          <w:lang w:val="en-US"/>
        </w:rPr>
        <w:t xml:space="preserve"> </w:t>
      </w:r>
      <w:r w:rsidRPr="00DE3381">
        <w:rPr>
          <w:lang w:val="en-US"/>
        </w:rPr>
        <w:t>XXXXX]</w:t>
      </w:r>
    </w:p>
    <w:p w14:paraId="6A76084E" w14:textId="54698A38" w:rsidR="001B6AFB" w:rsidRPr="00DE3381" w:rsidRDefault="001B6AFB" w:rsidP="001B6AFB">
      <w:pPr>
        <w:rPr>
          <w:b/>
          <w:i/>
          <w:lang w:val="en-US"/>
        </w:rPr>
      </w:pPr>
      <w:r w:rsidRPr="00DE3381">
        <w:rPr>
          <w:lang w:val="en-US"/>
        </w:rPr>
        <w:t>The enormous detail of the data opens additional applications in research that are impossible with traditional measures of internationalization. For instance, using `globaltrends` on a subnational level (</w:t>
      </w:r>
      <w:r w:rsidR="000506F6" w:rsidRPr="00DE3381">
        <w:rPr>
          <w:lang w:val="en-US"/>
        </w:rPr>
        <w:t>e.g.,</w:t>
      </w:r>
      <w:r w:rsidRPr="00DE3381">
        <w:rPr>
          <w:lang w:val="en-US"/>
        </w:rPr>
        <w:t xml:space="preserve"> `locations = us_states`) allows </w:t>
      </w:r>
      <w:r w:rsidRPr="00DE3381">
        <w:rPr>
          <w:lang w:val="en-US"/>
        </w:rPr>
        <w:lastRenderedPageBreak/>
        <w:t xml:space="preserve">researchers to study proliferation within a country and, for example, to trace a particular market entry. In addition, `globaltrends` offers applications beyond </w:t>
      </w:r>
      <w:r w:rsidR="00E1610C" w:rsidRPr="00DE3381">
        <w:rPr>
          <w:lang w:val="en-US"/>
        </w:rPr>
        <w:t>corporate</w:t>
      </w:r>
      <w:r w:rsidRPr="00DE3381">
        <w:rPr>
          <w:lang w:val="en-US"/>
        </w:rPr>
        <w:t xml:space="preserve"> internationalization</w:t>
      </w:r>
      <w:r w:rsidR="00E1610C" w:rsidRPr="00DE3381">
        <w:rPr>
          <w:lang w:val="en-US"/>
        </w:rPr>
        <w:t xml:space="preserve">, such as </w:t>
      </w:r>
      <w:r w:rsidRPr="00DE3381">
        <w:rPr>
          <w:lang w:val="en-US"/>
        </w:rPr>
        <w:t xml:space="preserve">data on </w:t>
      </w:r>
      <w:r w:rsidR="004E69B2" w:rsidRPr="00DE3381">
        <w:rPr>
          <w:lang w:val="en-US"/>
        </w:rPr>
        <w:t xml:space="preserve">global interest in </w:t>
      </w:r>
      <w:r w:rsidRPr="00DE3381">
        <w:rPr>
          <w:lang w:val="en-US"/>
        </w:rPr>
        <w:t xml:space="preserve">products, persons, events, </w:t>
      </w:r>
      <w:r w:rsidR="009A1593">
        <w:rPr>
          <w:lang w:val="en-US"/>
        </w:rPr>
        <w:t>social trends</w:t>
      </w:r>
      <w:r w:rsidR="009A1593" w:rsidRPr="00DE3381">
        <w:rPr>
          <w:lang w:val="en-US"/>
        </w:rPr>
        <w:t xml:space="preserve"> </w:t>
      </w:r>
      <w:r w:rsidRPr="00DE3381">
        <w:rPr>
          <w:lang w:val="en-US"/>
        </w:rPr>
        <w:t>or scandals.</w:t>
      </w:r>
    </w:p>
    <w:p w14:paraId="1F02DEF1" w14:textId="119C9C7A" w:rsidR="00985A0F" w:rsidRPr="00DE3381" w:rsidRDefault="00985A0F" w:rsidP="00985A0F">
      <w:pPr>
        <w:rPr>
          <w:lang w:val="en-US"/>
        </w:rPr>
      </w:pPr>
      <w:r w:rsidRPr="00DE3381">
        <w:rPr>
          <w:lang w:val="en-US"/>
        </w:rPr>
        <w:t xml:space="preserve">[XXXXX </w:t>
      </w:r>
      <w:r w:rsidR="00750D17">
        <w:rPr>
          <w:lang w:val="en-US"/>
        </w:rPr>
        <w:t xml:space="preserve">plot015 </w:t>
      </w:r>
      <w:r w:rsidRPr="00DE3381">
        <w:rPr>
          <w:lang w:val="en-US"/>
        </w:rPr>
        <w:t>XXXXX]</w:t>
      </w:r>
    </w:p>
    <w:p w14:paraId="4C2F8B7B" w14:textId="6F2F452A" w:rsidR="00985A0F" w:rsidRPr="00DE3381" w:rsidRDefault="00985A0F" w:rsidP="00985A0F">
      <w:pPr>
        <w:rPr>
          <w:lang w:val="en-US"/>
        </w:rPr>
      </w:pPr>
      <w:r w:rsidRPr="00DE3381">
        <w:rPr>
          <w:lang w:val="en-US"/>
        </w:rPr>
        <w:t xml:space="preserve">[XXXXX </w:t>
      </w:r>
      <w:r w:rsidR="00750D17">
        <w:rPr>
          <w:lang w:val="en-US"/>
        </w:rPr>
        <w:t xml:space="preserve">plot016 </w:t>
      </w:r>
      <w:r w:rsidRPr="00DE3381">
        <w:rPr>
          <w:lang w:val="en-US"/>
        </w:rPr>
        <w:t>XXXXX]</w:t>
      </w:r>
    </w:p>
    <w:p w14:paraId="5706D5E8" w14:textId="3DB8C017" w:rsidR="00985A0F" w:rsidRPr="00DE3381" w:rsidRDefault="00985A0F" w:rsidP="00985A0F">
      <w:pPr>
        <w:rPr>
          <w:lang w:val="en-US"/>
        </w:rPr>
      </w:pPr>
      <w:r w:rsidRPr="00DE3381">
        <w:rPr>
          <w:lang w:val="en-US"/>
        </w:rPr>
        <w:t xml:space="preserve">[XXXXX </w:t>
      </w:r>
      <w:r w:rsidR="00750D17">
        <w:rPr>
          <w:lang w:val="en-US"/>
        </w:rPr>
        <w:t xml:space="preserve">plot017 </w:t>
      </w:r>
      <w:r w:rsidRPr="00DE3381">
        <w:rPr>
          <w:lang w:val="en-US"/>
        </w:rPr>
        <w:t>XXXXX]</w:t>
      </w:r>
    </w:p>
    <w:p w14:paraId="489883FF" w14:textId="1BE2E4F3" w:rsidR="00115C51" w:rsidRPr="00DE3381" w:rsidRDefault="005F0F19" w:rsidP="005F0F19">
      <w:pPr>
        <w:pStyle w:val="berschrift1"/>
      </w:pPr>
      <w:r w:rsidRPr="00DE3381">
        <w:t>References</w:t>
      </w:r>
    </w:p>
    <w:p w14:paraId="2F46525B" w14:textId="3E05740A" w:rsidR="006B2027" w:rsidRDefault="00D434AB" w:rsidP="00F81DB3">
      <w:pPr>
        <w:rPr>
          <w:lang w:val="en-US"/>
        </w:rPr>
      </w:pPr>
      <w:r>
        <w:rPr>
          <w:lang w:val="en-US"/>
        </w:rPr>
        <w:t xml:space="preserve">* </w:t>
      </w:r>
      <w:r w:rsidR="006B2027" w:rsidRPr="00DE3381">
        <w:rPr>
          <w:lang w:val="en-US"/>
        </w:rPr>
        <w:t xml:space="preserve">Castelnuovo, E. &amp; Tran, T. D. 2017. Google It Up! A Google Trends-based </w:t>
      </w:r>
      <w:r w:rsidR="008D1DB4">
        <w:rPr>
          <w:lang w:val="en-US"/>
        </w:rPr>
        <w:t>u</w:t>
      </w:r>
      <w:r w:rsidR="008D1DB4" w:rsidRPr="00DE3381">
        <w:rPr>
          <w:lang w:val="en-US"/>
        </w:rPr>
        <w:t xml:space="preserve">ncertainty </w:t>
      </w:r>
      <w:r w:rsidR="006B2027" w:rsidRPr="00DE3381">
        <w:rPr>
          <w:lang w:val="en-US"/>
        </w:rPr>
        <w:t xml:space="preserve">index for the United States and Australia. </w:t>
      </w:r>
      <w:r>
        <w:rPr>
          <w:lang w:val="en-US"/>
        </w:rPr>
        <w:t>*</w:t>
      </w:r>
      <w:r w:rsidR="006B2027" w:rsidRPr="00D434AB">
        <w:rPr>
          <w:iCs/>
          <w:lang w:val="en-US"/>
        </w:rPr>
        <w:t>Economics Letters</w:t>
      </w:r>
      <w:r>
        <w:rPr>
          <w:iCs/>
          <w:lang w:val="en-US"/>
        </w:rPr>
        <w:t>*</w:t>
      </w:r>
      <w:r w:rsidR="006B2027" w:rsidRPr="00DE3381">
        <w:rPr>
          <w:lang w:val="en-US"/>
        </w:rPr>
        <w:t>, 161: 149-153.</w:t>
      </w:r>
    </w:p>
    <w:p w14:paraId="70EF98D1" w14:textId="15AC92C8" w:rsidR="008D1DB4" w:rsidRDefault="00D434AB" w:rsidP="008D1DB4">
      <w:pPr>
        <w:rPr>
          <w:lang w:val="en-US"/>
        </w:rPr>
      </w:pPr>
      <w:r>
        <w:rPr>
          <w:lang w:val="en-US"/>
        </w:rPr>
        <w:t xml:space="preserve">* </w:t>
      </w:r>
      <w:r w:rsidR="008D1DB4" w:rsidRPr="008D1DB4">
        <w:rPr>
          <w:lang w:val="en-US"/>
        </w:rPr>
        <w:t>MacKinlay, A. C.</w:t>
      </w:r>
      <w:r w:rsidR="008D1DB4">
        <w:rPr>
          <w:lang w:val="en-US"/>
        </w:rPr>
        <w:t xml:space="preserve"> 1997.</w:t>
      </w:r>
      <w:r w:rsidR="008D1DB4" w:rsidRPr="008D1DB4">
        <w:rPr>
          <w:lang w:val="en-US"/>
        </w:rPr>
        <w:t xml:space="preserve"> Event </w:t>
      </w:r>
      <w:r w:rsidR="008D1DB4">
        <w:rPr>
          <w:lang w:val="en-US"/>
        </w:rPr>
        <w:t>s</w:t>
      </w:r>
      <w:r w:rsidR="008D1DB4" w:rsidRPr="008D1DB4">
        <w:rPr>
          <w:lang w:val="en-US"/>
        </w:rPr>
        <w:t xml:space="preserve">tudies in </w:t>
      </w:r>
      <w:r w:rsidR="008D1DB4">
        <w:rPr>
          <w:lang w:val="en-US"/>
        </w:rPr>
        <w:t>e</w:t>
      </w:r>
      <w:r w:rsidR="008D1DB4" w:rsidRPr="008D1DB4">
        <w:rPr>
          <w:lang w:val="en-US"/>
        </w:rPr>
        <w:t xml:space="preserve">conomics and </w:t>
      </w:r>
      <w:r w:rsidR="008D1DB4">
        <w:rPr>
          <w:lang w:val="en-US"/>
        </w:rPr>
        <w:t>f</w:t>
      </w:r>
      <w:r w:rsidR="008D1DB4" w:rsidRPr="008D1DB4">
        <w:rPr>
          <w:lang w:val="en-US"/>
        </w:rPr>
        <w:t>inance</w:t>
      </w:r>
      <w:r w:rsidR="008D1DB4">
        <w:rPr>
          <w:lang w:val="en-US"/>
        </w:rPr>
        <w:t>.</w:t>
      </w:r>
      <w:r w:rsidR="008D1DB4" w:rsidRPr="008D1DB4">
        <w:rPr>
          <w:lang w:val="en-US"/>
        </w:rPr>
        <w:t xml:space="preserve"> </w:t>
      </w:r>
      <w:r>
        <w:rPr>
          <w:lang w:val="en-US"/>
        </w:rPr>
        <w:t>*</w:t>
      </w:r>
      <w:r w:rsidR="008D1DB4" w:rsidRPr="00D434AB">
        <w:rPr>
          <w:lang w:val="en-US"/>
        </w:rPr>
        <w:t>Journal of Economic Literature</w:t>
      </w:r>
      <w:r>
        <w:rPr>
          <w:lang w:val="en-US"/>
        </w:rPr>
        <w:t>*</w:t>
      </w:r>
      <w:r w:rsidR="008D1DB4">
        <w:rPr>
          <w:lang w:val="en-US"/>
        </w:rPr>
        <w:t>, 35(1):</w:t>
      </w:r>
      <w:r w:rsidR="008D1DB4" w:rsidRPr="008D1DB4">
        <w:rPr>
          <w:lang w:val="en-US"/>
        </w:rPr>
        <w:t xml:space="preserve"> </w:t>
      </w:r>
      <w:r w:rsidR="008D1DB4">
        <w:rPr>
          <w:lang w:val="en-US"/>
        </w:rPr>
        <w:t>13-39.</w:t>
      </w:r>
    </w:p>
    <w:p w14:paraId="4BDA7B69" w14:textId="299105F5" w:rsidR="008D1DB4" w:rsidRDefault="00D434AB" w:rsidP="008D1DB4">
      <w:pPr>
        <w:rPr>
          <w:lang w:val="en-US"/>
        </w:rPr>
      </w:pPr>
      <w:r>
        <w:rPr>
          <w:lang w:val="en-US"/>
        </w:rPr>
        <w:t xml:space="preserve">* </w:t>
      </w:r>
      <w:r w:rsidR="008D1DB4" w:rsidRPr="008D1DB4">
        <w:rPr>
          <w:lang w:val="en-US"/>
        </w:rPr>
        <w:t xml:space="preserve">McWilliams, A. </w:t>
      </w:r>
      <w:r w:rsidR="008D1DB4">
        <w:rPr>
          <w:lang w:val="en-US"/>
        </w:rPr>
        <w:t>&amp;</w:t>
      </w:r>
      <w:r w:rsidR="008D1DB4" w:rsidRPr="008D1DB4">
        <w:rPr>
          <w:lang w:val="en-US"/>
        </w:rPr>
        <w:t xml:space="preserve"> Siegel, D. </w:t>
      </w:r>
      <w:r w:rsidR="008D1DB4">
        <w:rPr>
          <w:lang w:val="en-US"/>
        </w:rPr>
        <w:t xml:space="preserve">1997. </w:t>
      </w:r>
      <w:r w:rsidR="008D1DB4" w:rsidRPr="008D1DB4">
        <w:rPr>
          <w:lang w:val="en-US"/>
        </w:rPr>
        <w:t>Event studies in management research: Theoretical and empirical issues</w:t>
      </w:r>
      <w:r w:rsidR="008D1DB4">
        <w:rPr>
          <w:lang w:val="en-US"/>
        </w:rPr>
        <w:t>.</w:t>
      </w:r>
      <w:r w:rsidR="008D1DB4" w:rsidRPr="008D1DB4">
        <w:rPr>
          <w:lang w:val="en-US"/>
        </w:rPr>
        <w:t xml:space="preserve"> </w:t>
      </w:r>
      <w:r>
        <w:rPr>
          <w:lang w:val="en-US"/>
        </w:rPr>
        <w:t>*</w:t>
      </w:r>
      <w:r w:rsidR="008D1DB4" w:rsidRPr="008D1DB4">
        <w:rPr>
          <w:lang w:val="en-US"/>
        </w:rPr>
        <w:t>Academy of Management Journal</w:t>
      </w:r>
      <w:r>
        <w:rPr>
          <w:lang w:val="en-US"/>
        </w:rPr>
        <w:t>*</w:t>
      </w:r>
      <w:r w:rsidR="008D1DB4" w:rsidRPr="008D1DB4">
        <w:rPr>
          <w:lang w:val="en-US"/>
        </w:rPr>
        <w:t xml:space="preserve">, </w:t>
      </w:r>
      <w:r w:rsidR="008D1DB4">
        <w:rPr>
          <w:lang w:val="en-US"/>
        </w:rPr>
        <w:t xml:space="preserve">40(3): </w:t>
      </w:r>
      <w:r w:rsidR="008D1DB4" w:rsidRPr="008D1DB4">
        <w:rPr>
          <w:lang w:val="en-US"/>
        </w:rPr>
        <w:t>626-657</w:t>
      </w:r>
      <w:r w:rsidR="008D1DB4">
        <w:rPr>
          <w:lang w:val="en-US"/>
        </w:rPr>
        <w:t>.</w:t>
      </w:r>
    </w:p>
    <w:p w14:paraId="0D180DC0" w14:textId="16CB12C9" w:rsidR="007E2983" w:rsidRPr="007E2983" w:rsidRDefault="007E2983" w:rsidP="0045524D">
      <w:pPr>
        <w:pStyle w:val="berschrift1"/>
      </w:pPr>
      <w:r w:rsidRPr="007E2983">
        <w:t>Appendix</w:t>
      </w:r>
    </w:p>
    <w:p w14:paraId="6ED435BF" w14:textId="57B4AAB4" w:rsidR="007E2983" w:rsidRPr="007E2983" w:rsidRDefault="007E2983" w:rsidP="0045524D">
      <w:pPr>
        <w:pStyle w:val="berschrift2"/>
        <w:rPr>
          <w:lang w:val="en-US"/>
        </w:rPr>
      </w:pPr>
      <w:r w:rsidRPr="007E2983">
        <w:rPr>
          <w:lang w:val="en-US"/>
        </w:rPr>
        <w:t>Relevelling of search volumes</w:t>
      </w:r>
    </w:p>
    <w:p w14:paraId="5E1EC6AA" w14:textId="05792C8B" w:rsidR="007E2983" w:rsidRPr="007E2983" w:rsidRDefault="007E2983" w:rsidP="007E2983">
      <w:pPr>
        <w:rPr>
          <w:lang w:val="en-US"/>
        </w:rPr>
      </w:pPr>
      <w:r w:rsidRPr="007E2983">
        <w:rPr>
          <w:lang w:val="en-US"/>
        </w:rPr>
        <w:t xml:space="preserve">Google Trends does not provide raw search queries for downloads. Instead, Google Trends expresses the number of search queries as search volumes relative to the total number of search queries and then normalizes this data. To use Google Trends data, we </w:t>
      </w:r>
      <w:r w:rsidR="00291D38">
        <w:rPr>
          <w:lang w:val="en-US"/>
        </w:rPr>
        <w:t xml:space="preserve">first </w:t>
      </w:r>
      <w:r w:rsidRPr="007E2983">
        <w:rPr>
          <w:lang w:val="en-US"/>
        </w:rPr>
        <w:t>have to bring all search volumes to the same level.</w:t>
      </w:r>
      <w:r w:rsidR="0045524D">
        <w:rPr>
          <w:lang w:val="en-US"/>
        </w:rPr>
        <w:t xml:space="preserve">  </w:t>
      </w:r>
    </w:p>
    <w:p w14:paraId="5DB83F59" w14:textId="4D251500" w:rsidR="007E2983" w:rsidRPr="007E2983" w:rsidRDefault="007E2983" w:rsidP="007E2983">
      <w:pPr>
        <w:rPr>
          <w:lang w:val="en-US"/>
        </w:rPr>
      </w:pPr>
      <w:r w:rsidRPr="007E2983">
        <w:rPr>
          <w:lang w:val="en-US"/>
        </w:rPr>
        <w:t xml:space="preserve">For object keyword $ko$, included in object batch $bo$, Google Trends observes $SQ_{ko,bo,l,t}$ search queries for location $l$ at time $t$. The number of raw search queries </w:t>
      </w:r>
      <w:r w:rsidR="00291D38">
        <w:rPr>
          <w:lang w:val="en-US"/>
        </w:rPr>
        <w:t>is</w:t>
      </w:r>
      <w:r w:rsidR="00291D38" w:rsidRPr="007E2983">
        <w:rPr>
          <w:lang w:val="en-US"/>
        </w:rPr>
        <w:t xml:space="preserve"> </w:t>
      </w:r>
      <w:r w:rsidRPr="007E2983">
        <w:rPr>
          <w:lang w:val="en-US"/>
        </w:rPr>
        <w:t>transformed to search volumes $SV_{ko,bo,l,t}$ by division through the total number of search queries for the given location-time pair $l,t</w:t>
      </w:r>
      <w:r w:rsidRPr="0045524D">
        <w:rPr>
          <w:lang w:val="en-US"/>
        </w:rPr>
        <w:t>$</w:t>
      </w:r>
      <w:r w:rsidRPr="007E2983">
        <w:rPr>
          <w:lang w:val="en-US"/>
        </w:rPr>
        <w:t>:</w:t>
      </w:r>
    </w:p>
    <w:p w14:paraId="00632023" w14:textId="77777777" w:rsidR="007E2983" w:rsidRPr="007E2983" w:rsidRDefault="007E2983" w:rsidP="007E2983">
      <w:pPr>
        <w:rPr>
          <w:lang w:val="en-US"/>
        </w:rPr>
      </w:pPr>
      <w:r w:rsidRPr="007E2983">
        <w:rPr>
          <w:lang w:val="en-US"/>
        </w:rPr>
        <w:t>$$SV_{ko,bo,l,t}=\frac{SQ_{ko,bo,l,t}}{\sum SQ_{l,t}}.$$</w:t>
      </w:r>
    </w:p>
    <w:p w14:paraId="75D49A48" w14:textId="77777777" w:rsidR="007E2983" w:rsidRPr="007E2983" w:rsidRDefault="007E2983" w:rsidP="007E2983">
      <w:pPr>
        <w:rPr>
          <w:lang w:val="en-US"/>
        </w:rPr>
      </w:pPr>
      <w:r w:rsidRPr="007E2983">
        <w:rPr>
          <w:lang w:val="en-US"/>
        </w:rPr>
        <w:t>Next, Google Trends divides search volumes $SV_{ko,bo,l,t}$ by the maximum search value within object batch $bo$ at location $l$ to normalize search volumes to $\tilde{SV}_{ko,bo,l,t}$:</w:t>
      </w:r>
    </w:p>
    <w:p w14:paraId="782FA581" w14:textId="77777777" w:rsidR="007E2983" w:rsidRPr="007E2983" w:rsidRDefault="007E2983" w:rsidP="007E2983">
      <w:pPr>
        <w:rPr>
          <w:lang w:val="en-US"/>
        </w:rPr>
      </w:pPr>
      <w:r w:rsidRPr="007E2983">
        <w:rPr>
          <w:lang w:val="en-US"/>
        </w:rPr>
        <w:lastRenderedPageBreak/>
        <w:t>$$\tilde{SV}_{ko,bo,l,t}=\frac{SV_{ko,bo,l,t}}{max(SV_{bo,l})*100}.$$</w:t>
      </w:r>
    </w:p>
    <w:p w14:paraId="56ED3CEC" w14:textId="3A8AAF08" w:rsidR="007E2983" w:rsidRPr="007E2983" w:rsidRDefault="007E2983" w:rsidP="007E2983">
      <w:pPr>
        <w:rPr>
          <w:lang w:val="en-US"/>
        </w:rPr>
      </w:pPr>
      <w:r w:rsidRPr="007E2983">
        <w:rPr>
          <w:lang w:val="en-US"/>
        </w:rPr>
        <w:t xml:space="preserve">Since this normalization step is contingent on the maximum search </w:t>
      </w:r>
      <w:r w:rsidR="00291D38">
        <w:rPr>
          <w:lang w:val="en-US"/>
        </w:rPr>
        <w:t>volume</w:t>
      </w:r>
      <w:r w:rsidR="00291D38" w:rsidRPr="007E2983">
        <w:rPr>
          <w:lang w:val="en-US"/>
        </w:rPr>
        <w:t xml:space="preserve"> </w:t>
      </w:r>
      <w:r w:rsidRPr="007E2983">
        <w:rPr>
          <w:lang w:val="en-US"/>
        </w:rPr>
        <w:t>within object batch $bo$, normalized search volumes $\tilde{SV}$ depend on the other keyword</w:t>
      </w:r>
      <w:r w:rsidR="00291D38">
        <w:rPr>
          <w:lang w:val="en-US"/>
        </w:rPr>
        <w:t>s</w:t>
      </w:r>
      <w:r w:rsidRPr="007E2983">
        <w:rPr>
          <w:lang w:val="en-US"/>
        </w:rPr>
        <w:t xml:space="preserve"> included in the object batch, the choice of location, and time span $T$ ($t \in T$) for which data is obtained. To prepare normalized search volumes $\tilde{SV}$ for further usage, the `globaltrends` packages follows Castelnuovo and Tran (2017, pp. A1-A2) to relevel $\tilde{SV}$ through mapping </w:t>
      </w:r>
      <w:r w:rsidR="00291D38">
        <w:rPr>
          <w:lang w:val="en-US"/>
        </w:rPr>
        <w:t>to</w:t>
      </w:r>
      <w:r w:rsidR="00291D38" w:rsidRPr="007E2983">
        <w:rPr>
          <w:lang w:val="en-US"/>
        </w:rPr>
        <w:t xml:space="preserve"> </w:t>
      </w:r>
      <w:r w:rsidRPr="007E2983">
        <w:rPr>
          <w:lang w:val="en-US"/>
        </w:rPr>
        <w:t>a benchmark. To this end, we map all $\tilde{SV}$ values in object batch $bo$ to the same level as $\tilde{SV}$ values in control batch $bc$. The function `download_object` automatically adds a control keyword $kc$ to all object batches $bo$. In functions `compute_score` and `compute_voi`, $\tilde{SV}_{kc,bc,l,t}$ of control keyword $kc$ in control batch $bc$ is divided by $\tilde{SV}_{ko,bc,l,t}$ in object batch $bo$. By multiplying the result of this division with normalized search volumes $\tilde{SV}_{ko,bo,l,t}$, we get releveled search volumes $\tilde{SV}_{ko,bc,l,t}$ for object keyword $ko$, at location $l$, at time $t$:</w:t>
      </w:r>
    </w:p>
    <w:p w14:paraId="66471BB3" w14:textId="77777777" w:rsidR="007E2983" w:rsidRPr="007E2983" w:rsidRDefault="007E2983" w:rsidP="007E2983">
      <w:pPr>
        <w:rPr>
          <w:lang w:val="en-US"/>
        </w:rPr>
      </w:pPr>
      <w:r w:rsidRPr="007E2983">
        <w:rPr>
          <w:lang w:val="en-US"/>
        </w:rPr>
        <w:t>$$\tilde{SV}_{ko,bc,l,t}=\tilde{SV}_{ko,bo,t,l}*\frac{\tilde{SV}_{kc,bc,l,t}}{\tilde{SV}_{kc,bo,l,t}}.$$</w:t>
      </w:r>
    </w:p>
    <w:p w14:paraId="50FE866E" w14:textId="2DC4D626" w:rsidR="007E2983" w:rsidRPr="007E2983" w:rsidRDefault="007E2983" w:rsidP="007E2983">
      <w:pPr>
        <w:rPr>
          <w:lang w:val="en-US"/>
        </w:rPr>
      </w:pPr>
      <w:r w:rsidRPr="007E2983">
        <w:rPr>
          <w:lang w:val="en-US"/>
        </w:rPr>
        <w:t xml:space="preserve">After the relevelling, search volumes from all object batches use control batch $bc$ </w:t>
      </w:r>
      <w:r w:rsidR="00291D38">
        <w:rPr>
          <w:lang w:val="en-US"/>
        </w:rPr>
        <w:t xml:space="preserve">as basis </w:t>
      </w:r>
      <w:r w:rsidRPr="007E2983">
        <w:rPr>
          <w:lang w:val="en-US"/>
        </w:rPr>
        <w:t>for normalization.</w:t>
      </w:r>
    </w:p>
    <w:p w14:paraId="4F781316" w14:textId="7FF1435B" w:rsidR="007E2983" w:rsidRPr="007E2983" w:rsidRDefault="007E2983" w:rsidP="0045524D">
      <w:pPr>
        <w:pStyle w:val="berschrift2"/>
        <w:rPr>
          <w:lang w:val="en-US"/>
        </w:rPr>
      </w:pPr>
      <w:r w:rsidRPr="007E2983">
        <w:rPr>
          <w:lang w:val="en-US"/>
        </w:rPr>
        <w:t>Computing search scores</w:t>
      </w:r>
    </w:p>
    <w:p w14:paraId="4C8106C3" w14:textId="726ABAF5" w:rsidR="007E2983" w:rsidRPr="007E2983" w:rsidRDefault="007E2983" w:rsidP="007E2983">
      <w:pPr>
        <w:rPr>
          <w:lang w:val="en-US"/>
        </w:rPr>
      </w:pPr>
      <w:r w:rsidRPr="007E2983">
        <w:rPr>
          <w:lang w:val="en-US"/>
        </w:rPr>
        <w:t xml:space="preserve">The outcome of the relevelling is not a de-normalization but that search volumes are relevelled to control batch $bc$. This means that $\tilde{SV}_{ko,bc,l,t}$ may still be distorted by $max(SV_{bo,l})$. To overcome such distortion, functions `compute_score` and `compute_voi` divide $\tilde{SV}_{ko,bc,l,t}$ </w:t>
      </w:r>
      <w:r w:rsidR="00291D38">
        <w:rPr>
          <w:lang w:val="en-US"/>
        </w:rPr>
        <w:t>by</w:t>
      </w:r>
      <w:r w:rsidR="00291D38" w:rsidRPr="007E2983">
        <w:rPr>
          <w:lang w:val="en-US"/>
        </w:rPr>
        <w:t xml:space="preserve"> </w:t>
      </w:r>
      <w:r w:rsidRPr="007E2983">
        <w:rPr>
          <w:lang w:val="en-US"/>
        </w:rPr>
        <w:t xml:space="preserve">search volumes for a set of </w:t>
      </w:r>
      <w:r w:rsidR="00291D38">
        <w:rPr>
          <w:lang w:val="en-US"/>
        </w:rPr>
        <w:t>control keywords</w:t>
      </w:r>
      <w:r w:rsidRPr="007E2983">
        <w:rPr>
          <w:lang w:val="en-US"/>
        </w:rPr>
        <w:t xml:space="preserve"> $</w:t>
      </w:r>
      <w:r w:rsidR="00291D38">
        <w:rPr>
          <w:lang w:val="en-US"/>
        </w:rPr>
        <w:t>KC</w:t>
      </w:r>
      <w:r w:rsidRPr="007E2983">
        <w:rPr>
          <w:lang w:val="en-US"/>
        </w:rPr>
        <w:t xml:space="preserve">$. Since *gmail*, *maps*, *translate*, *wikipedia*, and *youtube* allow an approximation of “standard” search volumes on Google, we propose them as control keywords for global trend analysis. These keywords approximate the baseline search traffic on Google. For specific research settings, we suggest adapting </w:t>
      </w:r>
      <w:r w:rsidR="00291D38">
        <w:rPr>
          <w:lang w:val="en-US"/>
        </w:rPr>
        <w:t xml:space="preserve">control </w:t>
      </w:r>
      <w:r w:rsidRPr="007E2983">
        <w:rPr>
          <w:lang w:val="en-US"/>
        </w:rPr>
        <w:t xml:space="preserve">keywords to the respective setting and testing them on the Google Trends portal beforehand. To compute search score $SC_{ko,l,t}$, we divide search volumes for object keywords by the sum of search volumes for control keywords $kc \in </w:t>
      </w:r>
      <w:r w:rsidR="00291D38">
        <w:rPr>
          <w:lang w:val="en-US"/>
        </w:rPr>
        <w:t>KC</w:t>
      </w:r>
      <w:r w:rsidRPr="007E2983">
        <w:rPr>
          <w:lang w:val="en-US"/>
        </w:rPr>
        <w:t>$:</w:t>
      </w:r>
    </w:p>
    <w:p w14:paraId="0CED4388" w14:textId="039330A2" w:rsidR="007E2983" w:rsidRPr="007E2983" w:rsidRDefault="007E2983" w:rsidP="007E2983">
      <w:pPr>
        <w:rPr>
          <w:lang w:val="en-US"/>
        </w:rPr>
      </w:pPr>
      <w:r w:rsidRPr="007E2983">
        <w:rPr>
          <w:lang w:val="en-US"/>
        </w:rPr>
        <w:lastRenderedPageBreak/>
        <w:t xml:space="preserve">$$SC_{ko,l,t}=\frac{\tilde{SV}_{ko,bc,l,t}}{\sum_{kc \in </w:t>
      </w:r>
      <w:r w:rsidR="00291D38">
        <w:rPr>
          <w:lang w:val="en-US"/>
        </w:rPr>
        <w:t>KC</w:t>
      </w:r>
      <w:r w:rsidRPr="007E2983">
        <w:rPr>
          <w:lang w:val="en-US"/>
        </w:rPr>
        <w:t>} \tilde{SV}_{kc,bc,l,t}}.$$</w:t>
      </w:r>
    </w:p>
    <w:p w14:paraId="05445FF9" w14:textId="77777777" w:rsidR="007E2983" w:rsidRPr="007E2983" w:rsidRDefault="007E2983" w:rsidP="007E2983">
      <w:pPr>
        <w:rPr>
          <w:lang w:val="en-US"/>
        </w:rPr>
      </w:pPr>
      <w:r w:rsidRPr="007E2983">
        <w:rPr>
          <w:lang w:val="en-US"/>
        </w:rPr>
        <w:t>Plugging in the formulas for relevelling and normalization from above, we can rewrite the formula for $SC$ as follows:</w:t>
      </w:r>
    </w:p>
    <w:p w14:paraId="2B228356" w14:textId="40BD726B" w:rsidR="007E2983" w:rsidRPr="007E2983" w:rsidRDefault="007E2983" w:rsidP="007E2983">
      <w:pPr>
        <w:rPr>
          <w:lang w:val="en-US"/>
        </w:rPr>
      </w:pPr>
      <w:r w:rsidRPr="007E2983">
        <w:rPr>
          <w:lang w:val="en-US"/>
        </w:rPr>
        <w:t xml:space="preserve">$$SC_{ko,l,t}=\frac{\tilde{SV}_{ko,bo,t,l}*\frac{\tilde{SV}_{kc,bc,l,t}}{\tilde{SV}_{kc,bo,l,t}}}{\sum_{kc \in </w:t>
      </w:r>
      <w:r w:rsidR="00291D38">
        <w:rPr>
          <w:lang w:val="en-US"/>
        </w:rPr>
        <w:t>KC</w:t>
      </w:r>
      <w:r w:rsidRPr="007E2983">
        <w:rPr>
          <w:lang w:val="en-US"/>
        </w:rPr>
        <w:t>} \tilde{SV}_{kc,bc,l,t}}$$</w:t>
      </w:r>
    </w:p>
    <w:p w14:paraId="661556B4" w14:textId="3EDB5C38" w:rsidR="007E2983" w:rsidRPr="007E2983" w:rsidRDefault="007E2983" w:rsidP="007E2983">
      <w:pPr>
        <w:rPr>
          <w:lang w:val="en-US"/>
        </w:rPr>
      </w:pPr>
      <w:r w:rsidRPr="007E2983">
        <w:rPr>
          <w:lang w:val="en-US"/>
        </w:rPr>
        <w:t xml:space="preserve">$$SC_{ko,l,t}=\frac{\frac{SV_{ko,bo,t,l}}{max(SV_{bo,l})*100}*\frac{\frac{SV_{kc,bc,l,t}}{max(SV_{bc,l})*100}}{\frac{SV_{kc,bo,l,t}}{ max(SV_{bo,l})*100}}}{\sum_{kc \in </w:t>
      </w:r>
      <w:r w:rsidR="00291D38">
        <w:rPr>
          <w:lang w:val="en-US"/>
        </w:rPr>
        <w:t>KC</w:t>
      </w:r>
      <w:r w:rsidRPr="007E2983">
        <w:rPr>
          <w:lang w:val="en-US"/>
        </w:rPr>
        <w:t>} \frac{SV_{kc,bc,l,t}}{ max(SV_{bc,l})*100}}$$</w:t>
      </w:r>
    </w:p>
    <w:p w14:paraId="5BAC16C6" w14:textId="006DB906" w:rsidR="007E2983" w:rsidRPr="007E2983" w:rsidRDefault="007E2983" w:rsidP="007E2983">
      <w:pPr>
        <w:rPr>
          <w:lang w:val="en-US"/>
        </w:rPr>
      </w:pPr>
      <w:r w:rsidRPr="007E2983">
        <w:rPr>
          <w:lang w:val="en-US"/>
        </w:rPr>
        <w:t xml:space="preserve">$$SC_{ko,l,t}=\frac{SV_{ko,bo,t,l}*\frac{SV_{kc,bc,l,t}}{SV_{kc,bo,l,t}}}{\sum_{kc \in </w:t>
      </w:r>
      <w:r w:rsidR="00291D38">
        <w:rPr>
          <w:lang w:val="en-US"/>
        </w:rPr>
        <w:t>KC</w:t>
      </w:r>
      <w:r w:rsidRPr="007E2983">
        <w:rPr>
          <w:lang w:val="en-US"/>
        </w:rPr>
        <w:t>} SV_{kc,bc,l,t}}$$</w:t>
      </w:r>
    </w:p>
    <w:p w14:paraId="73F28C88" w14:textId="0C5FC525" w:rsidR="007E2983" w:rsidRPr="007E2983" w:rsidRDefault="007E2983" w:rsidP="007E2983">
      <w:pPr>
        <w:rPr>
          <w:lang w:val="en-US"/>
        </w:rPr>
      </w:pPr>
      <w:r w:rsidRPr="007E2983">
        <w:rPr>
          <w:lang w:val="en-US"/>
        </w:rPr>
        <w:t xml:space="preserve">$$SC_{ko,l,t}=\frac{SV_{ko,bc,l,t}}{\sum_{kc \in </w:t>
      </w:r>
      <w:r w:rsidR="00291D38">
        <w:rPr>
          <w:lang w:val="en-US"/>
        </w:rPr>
        <w:t>KC</w:t>
      </w:r>
      <w:r w:rsidRPr="007E2983">
        <w:rPr>
          <w:lang w:val="en-US"/>
        </w:rPr>
        <w:t>} SV_{kc,bc,l,t}}.$$</w:t>
      </w:r>
    </w:p>
    <w:p w14:paraId="3B063F1C" w14:textId="64655799" w:rsidR="007E2983" w:rsidRPr="007E2983" w:rsidRDefault="007E2983" w:rsidP="007E2983">
      <w:pPr>
        <w:rPr>
          <w:lang w:val="en-US"/>
        </w:rPr>
      </w:pPr>
      <w:r w:rsidRPr="007E2983">
        <w:rPr>
          <w:lang w:val="en-US"/>
        </w:rPr>
        <w:t xml:space="preserve">Using the formula for $SV$ from </w:t>
      </w:r>
      <w:r w:rsidR="00291D38">
        <w:rPr>
          <w:lang w:val="en-US"/>
        </w:rPr>
        <w:t>above</w:t>
      </w:r>
      <w:r w:rsidRPr="007E2983">
        <w:rPr>
          <w:lang w:val="en-US"/>
        </w:rPr>
        <w:t>, we can reformulate $SC$ as:</w:t>
      </w:r>
    </w:p>
    <w:p w14:paraId="79AFD8D4" w14:textId="1EDE6993" w:rsidR="007E2983" w:rsidRPr="007E2983" w:rsidRDefault="007E2983" w:rsidP="007E2983">
      <w:pPr>
        <w:rPr>
          <w:lang w:val="en-US"/>
        </w:rPr>
      </w:pPr>
      <w:r w:rsidRPr="007E2983">
        <w:rPr>
          <w:lang w:val="en-US"/>
        </w:rPr>
        <w:t xml:space="preserve">$$SC_{ko,l,t}=\frac{\frac{SQ_{ko,l,t}}{\sum SQ_{l,t}}} {\sum_{kc \in </w:t>
      </w:r>
      <w:r w:rsidR="00291D38">
        <w:rPr>
          <w:lang w:val="en-US"/>
        </w:rPr>
        <w:t>KC</w:t>
      </w:r>
      <w:r w:rsidRPr="007E2983">
        <w:rPr>
          <w:lang w:val="en-US"/>
        </w:rPr>
        <w:t>} \frac{SQ_{kc,l,t}}{\sum SQ_{l,t}}}.$$</w:t>
      </w:r>
    </w:p>
    <w:p w14:paraId="6A1E3E0A" w14:textId="5584F096" w:rsidR="007E2983" w:rsidRPr="007E2983" w:rsidRDefault="007E2983" w:rsidP="007E2983">
      <w:pPr>
        <w:rPr>
          <w:lang w:val="en-US"/>
        </w:rPr>
      </w:pPr>
      <w:r w:rsidRPr="007E2983">
        <w:rPr>
          <w:lang w:val="en-US"/>
        </w:rPr>
        <w:t xml:space="preserve">$$SC_{ko,l,t}=\frac{SQ_{ko,l,t}}{\sum_{kc \in </w:t>
      </w:r>
      <w:r w:rsidR="00291D38">
        <w:rPr>
          <w:lang w:val="en-US"/>
        </w:rPr>
        <w:t>KC</w:t>
      </w:r>
      <w:r w:rsidRPr="007E2983">
        <w:rPr>
          <w:lang w:val="en-US"/>
        </w:rPr>
        <w:t>} SQ_{kc,l,t}}.$$</w:t>
      </w:r>
    </w:p>
    <w:p w14:paraId="253EFDBF" w14:textId="429A4036" w:rsidR="007E2983" w:rsidRPr="007E2983" w:rsidRDefault="007E2983" w:rsidP="007E2983">
      <w:pPr>
        <w:rPr>
          <w:lang w:val="en-US"/>
        </w:rPr>
      </w:pPr>
      <w:r w:rsidRPr="007E2983">
        <w:rPr>
          <w:lang w:val="en-US"/>
        </w:rPr>
        <w:t xml:space="preserve">Based on these transformations, we can interpret search score $SC$ as the ratio of search queries $SQ_{ko,l,t}$ for object keyword $ko$ divided by the sum of search queries $SQ_{kc,l,t}$ for control keywords $ko \in </w:t>
      </w:r>
      <w:r w:rsidR="00291D38">
        <w:rPr>
          <w:lang w:val="en-US"/>
        </w:rPr>
        <w:t>KC</w:t>
      </w:r>
      <w:r w:rsidRPr="007E2983">
        <w:rPr>
          <w:lang w:val="en-US"/>
        </w:rPr>
        <w:t xml:space="preserve">$ at location $l$ for time $t$. Since $SC$ is independent from </w:t>
      </w:r>
      <w:r w:rsidR="00291D38">
        <w:rPr>
          <w:lang w:val="en-US"/>
        </w:rPr>
        <w:t xml:space="preserve">any </w:t>
      </w:r>
      <w:r w:rsidRPr="007E2983">
        <w:rPr>
          <w:lang w:val="en-US"/>
        </w:rPr>
        <w:t>keyword batch $bo$</w:t>
      </w:r>
      <w:r w:rsidR="00291D38">
        <w:rPr>
          <w:lang w:val="en-US"/>
        </w:rPr>
        <w:t xml:space="preserve"> or $bc$</w:t>
      </w:r>
      <w:r w:rsidRPr="007E2983">
        <w:rPr>
          <w:lang w:val="en-US"/>
        </w:rPr>
        <w:t>, search scores therefore allow comparison across objects of interest, time, and countries.</w:t>
      </w:r>
    </w:p>
    <w:p w14:paraId="34F99600" w14:textId="2648B846" w:rsidR="00115C51" w:rsidRPr="00DE3381" w:rsidRDefault="00115C51" w:rsidP="00115C51">
      <w:pPr>
        <w:rPr>
          <w:lang w:val="en-US"/>
        </w:rPr>
      </w:pPr>
    </w:p>
    <w:sectPr w:rsidR="00115C51" w:rsidRPr="00DE338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462AFB" w14:textId="77777777" w:rsidR="006E174D" w:rsidRDefault="006E174D" w:rsidP="008C0FC1">
      <w:pPr>
        <w:spacing w:after="0" w:line="240" w:lineRule="auto"/>
      </w:pPr>
      <w:r>
        <w:separator/>
      </w:r>
    </w:p>
  </w:endnote>
  <w:endnote w:type="continuationSeparator" w:id="0">
    <w:p w14:paraId="5DABAE7E" w14:textId="77777777" w:rsidR="006E174D" w:rsidRDefault="006E174D" w:rsidP="008C0F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B54065" w14:textId="77777777" w:rsidR="006E174D" w:rsidRDefault="006E174D" w:rsidP="008C0FC1">
      <w:pPr>
        <w:spacing w:after="0" w:line="240" w:lineRule="auto"/>
      </w:pPr>
      <w:r>
        <w:separator/>
      </w:r>
    </w:p>
  </w:footnote>
  <w:footnote w:type="continuationSeparator" w:id="0">
    <w:p w14:paraId="21DF11A6" w14:textId="77777777" w:rsidR="006E174D" w:rsidRDefault="006E174D" w:rsidP="008C0F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01E8"/>
    <w:multiLevelType w:val="hybridMultilevel"/>
    <w:tmpl w:val="82404E5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5A36D6D"/>
    <w:multiLevelType w:val="hybridMultilevel"/>
    <w:tmpl w:val="971802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0E83632A"/>
    <w:multiLevelType w:val="hybridMultilevel"/>
    <w:tmpl w:val="3E3C0228"/>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2C428D6"/>
    <w:multiLevelType w:val="hybridMultilevel"/>
    <w:tmpl w:val="C3CCECD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13251ABB"/>
    <w:multiLevelType w:val="hybridMultilevel"/>
    <w:tmpl w:val="686444E2"/>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A3C18EF"/>
    <w:multiLevelType w:val="hybridMultilevel"/>
    <w:tmpl w:val="7622832A"/>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B427827"/>
    <w:multiLevelType w:val="hybridMultilevel"/>
    <w:tmpl w:val="A448D0BE"/>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26B103CD"/>
    <w:multiLevelType w:val="hybridMultilevel"/>
    <w:tmpl w:val="232A7D06"/>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D29634F"/>
    <w:multiLevelType w:val="hybridMultilevel"/>
    <w:tmpl w:val="D40691BC"/>
    <w:lvl w:ilvl="0" w:tplc="35E4D5B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6"/>
  </w:num>
  <w:num w:numId="4">
    <w:abstractNumId w:val="4"/>
  </w:num>
  <w:num w:numId="5">
    <w:abstractNumId w:val="2"/>
  </w:num>
  <w:num w:numId="6">
    <w:abstractNumId w:val="7"/>
  </w:num>
  <w:num w:numId="7">
    <w:abstractNumId w:val="5"/>
  </w:num>
  <w:num w:numId="8">
    <w:abstractNumId w:val="0"/>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rald Puhr">
    <w15:presenceInfo w15:providerId="Windows Live" w15:userId="fd26dd19acf128a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1DB3"/>
    <w:rsid w:val="00003B88"/>
    <w:rsid w:val="00044CF8"/>
    <w:rsid w:val="000506F6"/>
    <w:rsid w:val="00056DF1"/>
    <w:rsid w:val="000574B5"/>
    <w:rsid w:val="00062D88"/>
    <w:rsid w:val="00085A45"/>
    <w:rsid w:val="000A1029"/>
    <w:rsid w:val="000A2C12"/>
    <w:rsid w:val="000A7725"/>
    <w:rsid w:val="000C5178"/>
    <w:rsid w:val="000E3C63"/>
    <w:rsid w:val="000F05F2"/>
    <w:rsid w:val="0010054A"/>
    <w:rsid w:val="00107BE0"/>
    <w:rsid w:val="00115C51"/>
    <w:rsid w:val="00156F97"/>
    <w:rsid w:val="00167890"/>
    <w:rsid w:val="00174489"/>
    <w:rsid w:val="00177139"/>
    <w:rsid w:val="00183001"/>
    <w:rsid w:val="00185BDB"/>
    <w:rsid w:val="00187087"/>
    <w:rsid w:val="0018747B"/>
    <w:rsid w:val="001B6AFB"/>
    <w:rsid w:val="001D764C"/>
    <w:rsid w:val="001F7056"/>
    <w:rsid w:val="00215A97"/>
    <w:rsid w:val="00224003"/>
    <w:rsid w:val="0023698E"/>
    <w:rsid w:val="00240B88"/>
    <w:rsid w:val="00291D38"/>
    <w:rsid w:val="002A00BA"/>
    <w:rsid w:val="002A647B"/>
    <w:rsid w:val="002A7EEC"/>
    <w:rsid w:val="002B2BCD"/>
    <w:rsid w:val="002B472A"/>
    <w:rsid w:val="002B7B79"/>
    <w:rsid w:val="0030488F"/>
    <w:rsid w:val="00314BE3"/>
    <w:rsid w:val="003421F9"/>
    <w:rsid w:val="00345A4E"/>
    <w:rsid w:val="00350763"/>
    <w:rsid w:val="0035464A"/>
    <w:rsid w:val="003905BC"/>
    <w:rsid w:val="003B13D9"/>
    <w:rsid w:val="003B639F"/>
    <w:rsid w:val="003F1955"/>
    <w:rsid w:val="003F2578"/>
    <w:rsid w:val="0040192A"/>
    <w:rsid w:val="0043591B"/>
    <w:rsid w:val="004359E3"/>
    <w:rsid w:val="00440450"/>
    <w:rsid w:val="00440F2F"/>
    <w:rsid w:val="004440FE"/>
    <w:rsid w:val="00453220"/>
    <w:rsid w:val="00453F72"/>
    <w:rsid w:val="004543DE"/>
    <w:rsid w:val="0045524D"/>
    <w:rsid w:val="00464C8A"/>
    <w:rsid w:val="004D69E2"/>
    <w:rsid w:val="004E69B2"/>
    <w:rsid w:val="004F0C0D"/>
    <w:rsid w:val="004F458F"/>
    <w:rsid w:val="00502D5F"/>
    <w:rsid w:val="005224FF"/>
    <w:rsid w:val="00526EF5"/>
    <w:rsid w:val="00550511"/>
    <w:rsid w:val="00557DF2"/>
    <w:rsid w:val="005607CD"/>
    <w:rsid w:val="00563CEC"/>
    <w:rsid w:val="00567168"/>
    <w:rsid w:val="005712E8"/>
    <w:rsid w:val="005773FD"/>
    <w:rsid w:val="005E569D"/>
    <w:rsid w:val="005E704C"/>
    <w:rsid w:val="005E755D"/>
    <w:rsid w:val="005F0F19"/>
    <w:rsid w:val="005F3A2A"/>
    <w:rsid w:val="005F48B3"/>
    <w:rsid w:val="005F73EE"/>
    <w:rsid w:val="00615B0D"/>
    <w:rsid w:val="006233B5"/>
    <w:rsid w:val="00634B54"/>
    <w:rsid w:val="00645B4A"/>
    <w:rsid w:val="00656105"/>
    <w:rsid w:val="006B2027"/>
    <w:rsid w:val="006E174D"/>
    <w:rsid w:val="006F0064"/>
    <w:rsid w:val="006F14AE"/>
    <w:rsid w:val="007079AA"/>
    <w:rsid w:val="00712168"/>
    <w:rsid w:val="00713A12"/>
    <w:rsid w:val="0072616C"/>
    <w:rsid w:val="00740983"/>
    <w:rsid w:val="00743492"/>
    <w:rsid w:val="007435FD"/>
    <w:rsid w:val="00750D17"/>
    <w:rsid w:val="00761E50"/>
    <w:rsid w:val="00762196"/>
    <w:rsid w:val="00784A7B"/>
    <w:rsid w:val="007A6255"/>
    <w:rsid w:val="007B0717"/>
    <w:rsid w:val="007B22C5"/>
    <w:rsid w:val="007B5B5C"/>
    <w:rsid w:val="007D2FA7"/>
    <w:rsid w:val="007D611B"/>
    <w:rsid w:val="007E2983"/>
    <w:rsid w:val="007F207A"/>
    <w:rsid w:val="008129A0"/>
    <w:rsid w:val="00835453"/>
    <w:rsid w:val="00837CBA"/>
    <w:rsid w:val="008518B0"/>
    <w:rsid w:val="00854253"/>
    <w:rsid w:val="00894A57"/>
    <w:rsid w:val="008A7736"/>
    <w:rsid w:val="008C0FC1"/>
    <w:rsid w:val="008D1DB4"/>
    <w:rsid w:val="00923DF1"/>
    <w:rsid w:val="00934B6A"/>
    <w:rsid w:val="0095175D"/>
    <w:rsid w:val="0098159D"/>
    <w:rsid w:val="00985A0F"/>
    <w:rsid w:val="00987BE8"/>
    <w:rsid w:val="00993DAF"/>
    <w:rsid w:val="009A1593"/>
    <w:rsid w:val="009A5AD3"/>
    <w:rsid w:val="009C2344"/>
    <w:rsid w:val="009D66C0"/>
    <w:rsid w:val="00A009CB"/>
    <w:rsid w:val="00A07595"/>
    <w:rsid w:val="00A75654"/>
    <w:rsid w:val="00A9247D"/>
    <w:rsid w:val="00AA177E"/>
    <w:rsid w:val="00AA7511"/>
    <w:rsid w:val="00AB7F0C"/>
    <w:rsid w:val="00AF4033"/>
    <w:rsid w:val="00AF7A9D"/>
    <w:rsid w:val="00B12EFF"/>
    <w:rsid w:val="00B20522"/>
    <w:rsid w:val="00B31227"/>
    <w:rsid w:val="00B35BAB"/>
    <w:rsid w:val="00B40571"/>
    <w:rsid w:val="00B470B6"/>
    <w:rsid w:val="00B62203"/>
    <w:rsid w:val="00B86D9C"/>
    <w:rsid w:val="00BB09AE"/>
    <w:rsid w:val="00BC315A"/>
    <w:rsid w:val="00BC4FDE"/>
    <w:rsid w:val="00BD4D24"/>
    <w:rsid w:val="00BD4DC4"/>
    <w:rsid w:val="00BE4214"/>
    <w:rsid w:val="00BE4841"/>
    <w:rsid w:val="00BF046B"/>
    <w:rsid w:val="00C12A2A"/>
    <w:rsid w:val="00C1447F"/>
    <w:rsid w:val="00C154CB"/>
    <w:rsid w:val="00C47FFA"/>
    <w:rsid w:val="00C71F24"/>
    <w:rsid w:val="00C72ED8"/>
    <w:rsid w:val="00CB6779"/>
    <w:rsid w:val="00CC0F45"/>
    <w:rsid w:val="00CD4411"/>
    <w:rsid w:val="00CE4621"/>
    <w:rsid w:val="00CF695C"/>
    <w:rsid w:val="00D338B3"/>
    <w:rsid w:val="00D41BB0"/>
    <w:rsid w:val="00D434AB"/>
    <w:rsid w:val="00D54901"/>
    <w:rsid w:val="00D75006"/>
    <w:rsid w:val="00D876DC"/>
    <w:rsid w:val="00D955A8"/>
    <w:rsid w:val="00DA28CA"/>
    <w:rsid w:val="00DA4D57"/>
    <w:rsid w:val="00DA7BF7"/>
    <w:rsid w:val="00DE3381"/>
    <w:rsid w:val="00DE3762"/>
    <w:rsid w:val="00DE4F29"/>
    <w:rsid w:val="00E04A20"/>
    <w:rsid w:val="00E10AFF"/>
    <w:rsid w:val="00E14E61"/>
    <w:rsid w:val="00E1610C"/>
    <w:rsid w:val="00E228EE"/>
    <w:rsid w:val="00E33C38"/>
    <w:rsid w:val="00E44F92"/>
    <w:rsid w:val="00E56B51"/>
    <w:rsid w:val="00E67E22"/>
    <w:rsid w:val="00E72973"/>
    <w:rsid w:val="00E80706"/>
    <w:rsid w:val="00E93FAE"/>
    <w:rsid w:val="00E94010"/>
    <w:rsid w:val="00EB5A01"/>
    <w:rsid w:val="00EC2285"/>
    <w:rsid w:val="00ED7212"/>
    <w:rsid w:val="00EE2090"/>
    <w:rsid w:val="00EE6765"/>
    <w:rsid w:val="00EF5211"/>
    <w:rsid w:val="00EF66EE"/>
    <w:rsid w:val="00EF71B6"/>
    <w:rsid w:val="00F219A9"/>
    <w:rsid w:val="00F254A8"/>
    <w:rsid w:val="00F70D57"/>
    <w:rsid w:val="00F80007"/>
    <w:rsid w:val="00F81DB3"/>
    <w:rsid w:val="00FB6A8C"/>
    <w:rsid w:val="00FC6183"/>
    <w:rsid w:val="00FD679B"/>
    <w:rsid w:val="00FF37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D59F6"/>
  <w15:chartTrackingRefBased/>
  <w15:docId w15:val="{2E8995EA-374B-4A60-B98E-6A93BA771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192A"/>
    <w:pPr>
      <w:spacing w:after="120" w:line="360" w:lineRule="auto"/>
    </w:pPr>
    <w:rPr>
      <w:rFonts w:ascii="Arial" w:hAnsi="Arial"/>
      <w:sz w:val="24"/>
    </w:rPr>
  </w:style>
  <w:style w:type="paragraph" w:styleId="berschrift1">
    <w:name w:val="heading 1"/>
    <w:basedOn w:val="berschrift2"/>
    <w:next w:val="Standard"/>
    <w:link w:val="berschrift1Zchn"/>
    <w:uiPriority w:val="9"/>
    <w:qFormat/>
    <w:rsid w:val="0040192A"/>
    <w:pPr>
      <w:outlineLvl w:val="0"/>
    </w:pPr>
    <w:rPr>
      <w:sz w:val="32"/>
      <w:lang w:val="en-US"/>
    </w:rPr>
  </w:style>
  <w:style w:type="paragraph" w:styleId="berschrift2">
    <w:name w:val="heading 2"/>
    <w:basedOn w:val="Standard"/>
    <w:next w:val="Standard"/>
    <w:link w:val="berschrift2Zchn"/>
    <w:uiPriority w:val="9"/>
    <w:unhideWhenUsed/>
    <w:qFormat/>
    <w:rsid w:val="0040192A"/>
    <w:pPr>
      <w:keepNext/>
      <w:keepLines/>
      <w:spacing w:before="120"/>
      <w:outlineLvl w:val="1"/>
    </w:pPr>
    <w:rPr>
      <w:rFonts w:ascii="Times New Roman" w:eastAsiaTheme="majorEastAsia" w:hAnsi="Times New Roman" w:cstheme="majorBidi"/>
      <w:b/>
      <w:i/>
      <w:sz w:val="28"/>
      <w:szCs w:val="26"/>
    </w:rPr>
  </w:style>
  <w:style w:type="paragraph" w:styleId="berschrift3">
    <w:name w:val="heading 3"/>
    <w:basedOn w:val="berschrift2"/>
    <w:next w:val="Standard"/>
    <w:link w:val="berschrift3Zchn"/>
    <w:uiPriority w:val="9"/>
    <w:unhideWhenUsed/>
    <w:qFormat/>
    <w:rsid w:val="0040192A"/>
    <w:pPr>
      <w:outlineLvl w:val="2"/>
    </w:pPr>
    <w:rPr>
      <w:b w:val="0"/>
      <w:sz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0192A"/>
    <w:rPr>
      <w:rFonts w:ascii="Times New Roman" w:eastAsiaTheme="majorEastAsia" w:hAnsi="Times New Roman" w:cstheme="majorBidi"/>
      <w:b/>
      <w:sz w:val="32"/>
      <w:szCs w:val="26"/>
      <w:lang w:val="en-US"/>
    </w:rPr>
  </w:style>
  <w:style w:type="character" w:customStyle="1" w:styleId="berschrift2Zchn">
    <w:name w:val="Überschrift 2 Zchn"/>
    <w:basedOn w:val="Absatz-Standardschriftart"/>
    <w:link w:val="berschrift2"/>
    <w:uiPriority w:val="9"/>
    <w:rsid w:val="0040192A"/>
    <w:rPr>
      <w:rFonts w:ascii="Times New Roman" w:eastAsiaTheme="majorEastAsia" w:hAnsi="Times New Roman" w:cstheme="majorBidi"/>
      <w:b/>
      <w:i/>
      <w:sz w:val="28"/>
      <w:szCs w:val="26"/>
    </w:rPr>
  </w:style>
  <w:style w:type="character" w:customStyle="1" w:styleId="berschrift3Zchn">
    <w:name w:val="Überschrift 3 Zchn"/>
    <w:basedOn w:val="Absatz-Standardschriftart"/>
    <w:link w:val="berschrift3"/>
    <w:uiPriority w:val="9"/>
    <w:rsid w:val="0040192A"/>
    <w:rPr>
      <w:rFonts w:ascii="Times New Roman" w:eastAsiaTheme="majorEastAsia" w:hAnsi="Times New Roman" w:cstheme="majorBidi"/>
      <w:i/>
      <w:sz w:val="24"/>
      <w:szCs w:val="26"/>
      <w:lang w:val="en-US"/>
    </w:rPr>
  </w:style>
  <w:style w:type="paragraph" w:styleId="Listenabsatz">
    <w:name w:val="List Paragraph"/>
    <w:basedOn w:val="Standard"/>
    <w:uiPriority w:val="34"/>
    <w:qFormat/>
    <w:rsid w:val="00F81DB3"/>
    <w:pPr>
      <w:ind w:left="720"/>
      <w:contextualSpacing/>
    </w:pPr>
  </w:style>
  <w:style w:type="character" w:styleId="Hyperlink">
    <w:name w:val="Hyperlink"/>
    <w:basedOn w:val="Absatz-Standardschriftart"/>
    <w:uiPriority w:val="99"/>
    <w:unhideWhenUsed/>
    <w:rsid w:val="007B22C5"/>
    <w:rPr>
      <w:color w:val="0563C1" w:themeColor="hyperlink"/>
      <w:u w:val="single"/>
    </w:rPr>
  </w:style>
  <w:style w:type="paragraph" w:styleId="HTMLVorformatiert">
    <w:name w:val="HTML Preformatted"/>
    <w:basedOn w:val="Standard"/>
    <w:link w:val="HTMLVorformatiertZchn"/>
    <w:uiPriority w:val="99"/>
    <w:semiHidden/>
    <w:unhideWhenUsed/>
    <w:rsid w:val="00115C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115C51"/>
    <w:rPr>
      <w:rFonts w:ascii="Courier New" w:eastAsia="Times New Roman" w:hAnsi="Courier New" w:cs="Courier New"/>
      <w:sz w:val="20"/>
      <w:szCs w:val="20"/>
      <w:lang w:eastAsia="de-AT"/>
    </w:rPr>
  </w:style>
  <w:style w:type="paragraph" w:styleId="Kopfzeile">
    <w:name w:val="header"/>
    <w:basedOn w:val="Standard"/>
    <w:link w:val="KopfzeileZchn"/>
    <w:uiPriority w:val="99"/>
    <w:unhideWhenUsed/>
    <w:rsid w:val="008C0FC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0FC1"/>
    <w:rPr>
      <w:rFonts w:ascii="Arial" w:hAnsi="Arial"/>
      <w:sz w:val="24"/>
    </w:rPr>
  </w:style>
  <w:style w:type="paragraph" w:styleId="Fuzeile">
    <w:name w:val="footer"/>
    <w:basedOn w:val="Standard"/>
    <w:link w:val="FuzeileZchn"/>
    <w:uiPriority w:val="99"/>
    <w:unhideWhenUsed/>
    <w:rsid w:val="008C0FC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0FC1"/>
    <w:rPr>
      <w:rFonts w:ascii="Arial" w:hAnsi="Arial"/>
      <w:sz w:val="24"/>
    </w:rPr>
  </w:style>
  <w:style w:type="paragraph" w:styleId="Sprechblasentext">
    <w:name w:val="Balloon Text"/>
    <w:basedOn w:val="Standard"/>
    <w:link w:val="SprechblasentextZchn"/>
    <w:uiPriority w:val="99"/>
    <w:semiHidden/>
    <w:unhideWhenUsed/>
    <w:rsid w:val="00E7297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72973"/>
    <w:rPr>
      <w:rFonts w:ascii="Segoe UI" w:hAnsi="Segoe UI" w:cs="Segoe UI"/>
      <w:sz w:val="18"/>
      <w:szCs w:val="18"/>
    </w:rPr>
  </w:style>
  <w:style w:type="paragraph" w:styleId="Untertitel">
    <w:name w:val="Subtitle"/>
    <w:basedOn w:val="Standard"/>
    <w:next w:val="Standard"/>
    <w:link w:val="UntertitelZchn"/>
    <w:uiPriority w:val="11"/>
    <w:qFormat/>
    <w:rsid w:val="008129A0"/>
    <w:pPr>
      <w:numPr>
        <w:ilvl w:val="1"/>
      </w:numPr>
      <w:spacing w:after="160"/>
    </w:pPr>
    <w:rPr>
      <w:rFonts w:asciiTheme="minorHAnsi" w:eastAsiaTheme="minorEastAsia" w:hAnsiTheme="minorHAnsi"/>
      <w:color w:val="5A5A5A" w:themeColor="text1" w:themeTint="A5"/>
      <w:spacing w:val="15"/>
      <w:sz w:val="22"/>
    </w:rPr>
  </w:style>
  <w:style w:type="character" w:customStyle="1" w:styleId="UntertitelZchn">
    <w:name w:val="Untertitel Zchn"/>
    <w:basedOn w:val="Absatz-Standardschriftart"/>
    <w:link w:val="Untertitel"/>
    <w:uiPriority w:val="11"/>
    <w:rsid w:val="008129A0"/>
    <w:rPr>
      <w:rFonts w:eastAsiaTheme="minorEastAsia"/>
      <w:color w:val="5A5A5A" w:themeColor="text1" w:themeTint="A5"/>
      <w:spacing w:val="15"/>
    </w:rPr>
  </w:style>
  <w:style w:type="character" w:styleId="Kommentarzeichen">
    <w:name w:val="annotation reference"/>
    <w:basedOn w:val="Absatz-Standardschriftart"/>
    <w:uiPriority w:val="99"/>
    <w:semiHidden/>
    <w:unhideWhenUsed/>
    <w:rsid w:val="00167890"/>
    <w:rPr>
      <w:sz w:val="16"/>
      <w:szCs w:val="16"/>
    </w:rPr>
  </w:style>
  <w:style w:type="paragraph" w:styleId="Kommentartext">
    <w:name w:val="annotation text"/>
    <w:basedOn w:val="Standard"/>
    <w:link w:val="KommentartextZchn"/>
    <w:uiPriority w:val="99"/>
    <w:semiHidden/>
    <w:unhideWhenUsed/>
    <w:rsid w:val="00167890"/>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67890"/>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167890"/>
    <w:rPr>
      <w:b/>
      <w:bCs/>
    </w:rPr>
  </w:style>
  <w:style w:type="character" w:customStyle="1" w:styleId="KommentarthemaZchn">
    <w:name w:val="Kommentarthema Zchn"/>
    <w:basedOn w:val="KommentartextZchn"/>
    <w:link w:val="Kommentarthema"/>
    <w:uiPriority w:val="99"/>
    <w:semiHidden/>
    <w:rsid w:val="00167890"/>
    <w:rPr>
      <w:rFonts w:ascii="Arial" w:hAnsi="Arial"/>
      <w:b/>
      <w:bCs/>
      <w:sz w:val="20"/>
      <w:szCs w:val="20"/>
    </w:rPr>
  </w:style>
  <w:style w:type="paragraph" w:styleId="Funotentext">
    <w:name w:val="footnote text"/>
    <w:basedOn w:val="Standard"/>
    <w:link w:val="FunotentextZchn"/>
    <w:uiPriority w:val="99"/>
    <w:unhideWhenUsed/>
    <w:rsid w:val="0010054A"/>
    <w:pPr>
      <w:spacing w:after="0" w:line="240" w:lineRule="auto"/>
      <w:jc w:val="both"/>
    </w:pPr>
    <w:rPr>
      <w:rFonts w:ascii="Times New Roman" w:hAnsi="Times New Roman"/>
      <w:sz w:val="20"/>
      <w:szCs w:val="20"/>
      <w:lang w:val="en-US"/>
    </w:rPr>
  </w:style>
  <w:style w:type="character" w:customStyle="1" w:styleId="FunotentextZchn">
    <w:name w:val="Fußnotentext Zchn"/>
    <w:basedOn w:val="Absatz-Standardschriftart"/>
    <w:link w:val="Funotentext"/>
    <w:uiPriority w:val="99"/>
    <w:rsid w:val="0010054A"/>
    <w:rPr>
      <w:rFonts w:ascii="Times New Roman" w:hAnsi="Times New Roman"/>
      <w:sz w:val="20"/>
      <w:szCs w:val="20"/>
      <w:lang w:val="en-US"/>
    </w:rPr>
  </w:style>
  <w:style w:type="character" w:styleId="Funotenzeichen">
    <w:name w:val="footnote reference"/>
    <w:basedOn w:val="Absatz-Standardschriftart"/>
    <w:uiPriority w:val="99"/>
    <w:semiHidden/>
    <w:unhideWhenUsed/>
    <w:rsid w:val="0010054A"/>
    <w:rPr>
      <w:vertAlign w:val="superscript"/>
    </w:rPr>
  </w:style>
  <w:style w:type="character" w:styleId="NichtaufgelsteErwhnung">
    <w:name w:val="Unresolved Mention"/>
    <w:basedOn w:val="Absatz-Standardschriftart"/>
    <w:uiPriority w:val="99"/>
    <w:semiHidden/>
    <w:unhideWhenUsed/>
    <w:rsid w:val="000506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076268">
      <w:bodyDiv w:val="1"/>
      <w:marLeft w:val="0"/>
      <w:marRight w:val="0"/>
      <w:marTop w:val="0"/>
      <w:marBottom w:val="0"/>
      <w:divBdr>
        <w:top w:val="none" w:sz="0" w:space="0" w:color="auto"/>
        <w:left w:val="none" w:sz="0" w:space="0" w:color="auto"/>
        <w:bottom w:val="none" w:sz="0" w:space="0" w:color="auto"/>
        <w:right w:val="none" w:sz="0" w:space="0" w:color="auto"/>
      </w:divBdr>
    </w:div>
    <w:div w:id="1000232228">
      <w:bodyDiv w:val="1"/>
      <w:marLeft w:val="0"/>
      <w:marRight w:val="0"/>
      <w:marTop w:val="0"/>
      <w:marBottom w:val="0"/>
      <w:divBdr>
        <w:top w:val="none" w:sz="0" w:space="0" w:color="auto"/>
        <w:left w:val="none" w:sz="0" w:space="0" w:color="auto"/>
        <w:bottom w:val="none" w:sz="0" w:space="0" w:color="auto"/>
        <w:right w:val="none" w:sz="0" w:space="0" w:color="auto"/>
      </w:divBdr>
    </w:div>
    <w:div w:id="1025323510">
      <w:bodyDiv w:val="1"/>
      <w:marLeft w:val="0"/>
      <w:marRight w:val="0"/>
      <w:marTop w:val="0"/>
      <w:marBottom w:val="0"/>
      <w:divBdr>
        <w:top w:val="none" w:sz="0" w:space="0" w:color="auto"/>
        <w:left w:val="none" w:sz="0" w:space="0" w:color="auto"/>
        <w:bottom w:val="none" w:sz="0" w:space="0" w:color="auto"/>
        <w:right w:val="none" w:sz="0" w:space="0" w:color="auto"/>
      </w:divBdr>
    </w:div>
    <w:div w:id="1076823753">
      <w:bodyDiv w:val="1"/>
      <w:marLeft w:val="0"/>
      <w:marRight w:val="0"/>
      <w:marTop w:val="0"/>
      <w:marBottom w:val="0"/>
      <w:divBdr>
        <w:top w:val="none" w:sz="0" w:space="0" w:color="auto"/>
        <w:left w:val="none" w:sz="0" w:space="0" w:color="auto"/>
        <w:bottom w:val="none" w:sz="0" w:space="0" w:color="auto"/>
        <w:right w:val="none" w:sz="0" w:space="0" w:color="auto"/>
      </w:divBdr>
    </w:div>
    <w:div w:id="1175994580">
      <w:bodyDiv w:val="1"/>
      <w:marLeft w:val="0"/>
      <w:marRight w:val="0"/>
      <w:marTop w:val="0"/>
      <w:marBottom w:val="0"/>
      <w:divBdr>
        <w:top w:val="none" w:sz="0" w:space="0" w:color="auto"/>
        <w:left w:val="none" w:sz="0" w:space="0" w:color="auto"/>
        <w:bottom w:val="none" w:sz="0" w:space="0" w:color="auto"/>
        <w:right w:val="none" w:sz="0" w:space="0" w:color="auto"/>
      </w:divBdr>
    </w:div>
    <w:div w:id="1968465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4391</Words>
  <Characters>27669</Characters>
  <Application>Microsoft Office Word</Application>
  <DocSecurity>0</DocSecurity>
  <Lines>230</Lines>
  <Paragraphs>63</Paragraphs>
  <ScaleCrop>false</ScaleCrop>
  <HeadingPairs>
    <vt:vector size="2" baseType="variant">
      <vt:variant>
        <vt:lpstr>Titel</vt:lpstr>
      </vt:variant>
      <vt:variant>
        <vt:i4>1</vt:i4>
      </vt:variant>
    </vt:vector>
  </HeadingPairs>
  <TitlesOfParts>
    <vt:vector size="1" baseType="lpstr">
      <vt:lpstr/>
    </vt:vector>
  </TitlesOfParts>
  <Company>WU</Company>
  <LinksUpToDate>false</LinksUpToDate>
  <CharactersWithSpaces>31997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Puhr, Harald</dc:creator>
  <cp:keywords/>
  <dc:description/>
  <cp:lastModifiedBy>Harald Puhr</cp:lastModifiedBy>
  <cp:revision>144</cp:revision>
  <dcterms:created xsi:type="dcterms:W3CDTF">2020-09-17T12:26:00Z</dcterms:created>
  <dcterms:modified xsi:type="dcterms:W3CDTF">2021-05-16T18:31:00Z</dcterms:modified>
</cp:coreProperties>
</file>